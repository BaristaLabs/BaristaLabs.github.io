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35F" w:rsidRDefault="00AD035F"/>
    <w:p w:rsidR="00ED2F1F" w:rsidRDefault="00ED2F1F" w:rsidP="00ED2F1F">
      <w:pPr>
        <w:pStyle w:val="Title"/>
      </w:pPr>
      <w:r>
        <w:t>Barista Overview</w:t>
      </w:r>
    </w:p>
    <w:p w:rsidR="00B3093A" w:rsidRDefault="00784F51">
      <w:r>
        <w:t>Through numerous projects at RDA w</w:t>
      </w:r>
      <w:r w:rsidR="001D3005">
        <w:t xml:space="preserve">e find the same patterns over numerous custom SharePoint projects. </w:t>
      </w:r>
      <w:r>
        <w:t xml:space="preserve"> </w:t>
      </w:r>
      <w:r w:rsidR="00CF67FA">
        <w:t xml:space="preserve">We </w:t>
      </w:r>
      <w:r>
        <w:t xml:space="preserve">sat down and thought about </w:t>
      </w:r>
      <w:r w:rsidR="00AD035F">
        <w:t xml:space="preserve">we </w:t>
      </w:r>
      <w:r w:rsidR="001D3005">
        <w:t xml:space="preserve">could </w:t>
      </w:r>
      <w:r w:rsidR="00AD035F">
        <w:t xml:space="preserve">create that would </w:t>
      </w:r>
      <w:r>
        <w:t xml:space="preserve">free developers from the time consuming tasks </w:t>
      </w:r>
      <w:r w:rsidR="001D3005">
        <w:t xml:space="preserve">required when building custom </w:t>
      </w:r>
      <w:r w:rsidR="00CF67FA">
        <w:t xml:space="preserve">SharePoint </w:t>
      </w:r>
      <w:r w:rsidR="00BB07AE">
        <w:t>applications. Further, we thought about the pain points facing customers and ways to minimize them.</w:t>
      </w:r>
    </w:p>
    <w:p w:rsidR="00AD035F" w:rsidRDefault="00CF67FA">
      <w:r>
        <w:t>The result is the Barista platform.</w:t>
      </w:r>
    </w:p>
    <w:p w:rsidR="00AD035F" w:rsidRPr="001D3005" w:rsidRDefault="0040682C">
      <w:pPr>
        <w:rPr>
          <w:b/>
        </w:rPr>
      </w:pPr>
      <w:r w:rsidRPr="001D3005">
        <w:rPr>
          <w:b/>
        </w:rPr>
        <w:t>What Is Barista?</w:t>
      </w:r>
    </w:p>
    <w:p w:rsidR="00784F51" w:rsidRDefault="00AD035F">
      <w:r>
        <w:t xml:space="preserve">Barista is a platform that allows line-of-business developers to create powerful </w:t>
      </w:r>
      <w:r w:rsidR="00784F51">
        <w:t>server-side services to power the most challenging business applications. With Barista</w:t>
      </w:r>
      <w:r w:rsidR="008636AD">
        <w:t>,</w:t>
      </w:r>
      <w:r w:rsidR="00784F51">
        <w:t xml:space="preserve"> you can leverage existing investments in </w:t>
      </w:r>
      <w:r w:rsidR="00DA4AA2">
        <w:t xml:space="preserve">SharePoint but accelerate custom </w:t>
      </w:r>
      <w:r w:rsidR="008636AD">
        <w:t>projects by minimizing the level of effort required to deploy custom solutions. D</w:t>
      </w:r>
      <w:r w:rsidR="00DA4AA2">
        <w:t xml:space="preserve">evelopers can immediately get started developing applications without need for </w:t>
      </w:r>
      <w:r w:rsidR="008636AD">
        <w:t>traditional processes that slow development effort and increase</w:t>
      </w:r>
      <w:r w:rsidR="001D3005">
        <w:t xml:space="preserve"> the opportunity for</w:t>
      </w:r>
      <w:r w:rsidR="008636AD">
        <w:t xml:space="preserve"> error</w:t>
      </w:r>
      <w:r w:rsidR="00F2498D">
        <w:t>.</w:t>
      </w:r>
    </w:p>
    <w:p w:rsidR="001A2A2F" w:rsidRDefault="001A2A2F"/>
    <w:p w:rsidR="001A2A2F" w:rsidRDefault="002D5F81">
      <w:ins w:id="0" w:author="Joe" w:date="2013-09-04T09:19:00Z">
        <w:r>
          <w:rPr>
            <w:noProof/>
          </w:rPr>
          <w:drawing>
            <wp:inline distT="0" distB="0" distL="0" distR="0" wp14:anchorId="212F8DD3" wp14:editId="3860A401">
              <wp:extent cx="5486400" cy="2133600"/>
              <wp:effectExtent l="19050" t="0" r="19050" b="19050"/>
              <wp:docPr id="4" name="Diagram 4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6" r:lo="rId7" r:qs="rId8" r:cs="rId9"/>
                </a:graphicData>
              </a:graphic>
            </wp:inline>
          </w:drawing>
        </w:r>
      </w:ins>
    </w:p>
    <w:p w:rsidR="0040682C" w:rsidRPr="001D3005" w:rsidRDefault="0040682C" w:rsidP="002549FD">
      <w:pPr>
        <w:keepLines/>
        <w:rPr>
          <w:b/>
        </w:rPr>
      </w:pPr>
      <w:r w:rsidRPr="001D3005">
        <w:rPr>
          <w:b/>
        </w:rPr>
        <w:t>Focus on your application, not the infrastructure.</w:t>
      </w:r>
    </w:p>
    <w:p w:rsidR="0040682C" w:rsidRDefault="008636AD" w:rsidP="002549FD">
      <w:pPr>
        <w:keepLines/>
      </w:pPr>
      <w:r>
        <w:t xml:space="preserve">Once deployed to a SharePoint environment, </w:t>
      </w:r>
      <w:r w:rsidR="0040682C">
        <w:t xml:space="preserve">Barista frees developers from time-consuming </w:t>
      </w:r>
      <w:r w:rsidR="00BB07AE">
        <w:t xml:space="preserve">application-level </w:t>
      </w:r>
      <w:r w:rsidR="0040682C">
        <w:t xml:space="preserve">deployments, </w:t>
      </w:r>
      <w:r w:rsidR="00F2498D">
        <w:t>allowing them to focus on the task at hand, shorting the development cycle</w:t>
      </w:r>
      <w:r w:rsidR="001D3005">
        <w:t xml:space="preserve">. </w:t>
      </w:r>
      <w:r w:rsidR="00CF67FA">
        <w:t xml:space="preserve"> By simplifying the developer experience, this</w:t>
      </w:r>
      <w:r w:rsidR="001D3005">
        <w:t xml:space="preserve"> allows more time spent on actually developing and tuning the</w:t>
      </w:r>
      <w:r w:rsidR="00F2498D">
        <w:t xml:space="preserve"> application</w:t>
      </w:r>
      <w:r w:rsidR="001D3005">
        <w:t xml:space="preserve"> – increasing </w:t>
      </w:r>
      <w:r w:rsidR="00E94587">
        <w:t xml:space="preserve">application </w:t>
      </w:r>
      <w:r w:rsidR="001D3005">
        <w:t>quality</w:t>
      </w:r>
      <w:r w:rsidR="00F2498D">
        <w:t xml:space="preserve">. </w:t>
      </w:r>
      <w:r w:rsidR="0040682C">
        <w:t xml:space="preserve">Barista scripts live within SharePoint document libraries, allowing them to be easily secured, versioned and </w:t>
      </w:r>
      <w:r w:rsidR="00F2498D">
        <w:t>published with existing</w:t>
      </w:r>
      <w:r w:rsidR="0040682C">
        <w:t xml:space="preserve"> SharePoint functionality.</w:t>
      </w:r>
    </w:p>
    <w:p w:rsidR="00AD035F" w:rsidRPr="001D3005" w:rsidRDefault="00AD035F" w:rsidP="00C764F9">
      <w:pPr>
        <w:keepNext/>
        <w:rPr>
          <w:b/>
        </w:rPr>
      </w:pPr>
      <w:r w:rsidRPr="001D3005">
        <w:rPr>
          <w:b/>
        </w:rPr>
        <w:lastRenderedPageBreak/>
        <w:t>Apps made easy.</w:t>
      </w:r>
    </w:p>
    <w:p w:rsidR="00AD035F" w:rsidRDefault="00784F51" w:rsidP="00C764F9">
      <w:pPr>
        <w:keepNext/>
      </w:pPr>
      <w:r>
        <w:t>Barista uses the same language that UI developer</w:t>
      </w:r>
      <w:r w:rsidR="00E94587">
        <w:t xml:space="preserve">s are familiar with </w:t>
      </w:r>
      <w:r w:rsidR="00DA4AA2">
        <w:t xml:space="preserve">and </w:t>
      </w:r>
      <w:r w:rsidR="00AD035F">
        <w:t xml:space="preserve">provides a development environment that </w:t>
      </w:r>
      <w:r w:rsidR="00DA4AA2">
        <w:t xml:space="preserve">works in the </w:t>
      </w:r>
      <w:r w:rsidR="008636AD">
        <w:t>browser</w:t>
      </w:r>
      <w:r w:rsidR="00E94587">
        <w:t xml:space="preserve">. This minimizes the skillset required for </w:t>
      </w:r>
      <w:r w:rsidR="005F254C">
        <w:t xml:space="preserve">developing </w:t>
      </w:r>
      <w:r w:rsidR="00E94587">
        <w:t xml:space="preserve">custom </w:t>
      </w:r>
      <w:r w:rsidR="005F254C">
        <w:t xml:space="preserve">SharePoint applications, allowing for less technical developers to staff custom development projects </w:t>
      </w:r>
      <w:r w:rsidR="00EE7D07">
        <w:t>that utilize</w:t>
      </w:r>
      <w:r w:rsidR="005F254C">
        <w:t xml:space="preserve"> SharePoint. From a developer </w:t>
      </w:r>
      <w:r w:rsidR="00B42BD8">
        <w:t>perspective</w:t>
      </w:r>
      <w:r w:rsidR="005F254C">
        <w:t>,</w:t>
      </w:r>
      <w:r w:rsidR="00E94587">
        <w:t xml:space="preserve"> </w:t>
      </w:r>
      <w:r w:rsidR="005F254C">
        <w:t xml:space="preserve">Barista provides </w:t>
      </w:r>
      <w:r w:rsidR="00E94587">
        <w:t>the</w:t>
      </w:r>
      <w:r w:rsidR="008636AD">
        <w:t xml:space="preserve"> </w:t>
      </w:r>
      <w:r w:rsidR="005F254C">
        <w:t>ability</w:t>
      </w:r>
      <w:r w:rsidR="008636AD">
        <w:t xml:space="preserve"> to write and</w:t>
      </w:r>
      <w:r w:rsidR="00E94587">
        <w:t xml:space="preserve"> immediately see the outcome of code changes</w:t>
      </w:r>
      <w:r w:rsidR="008636AD">
        <w:t>.</w:t>
      </w:r>
      <w:r w:rsidR="00F2498D">
        <w:t xml:space="preserve"> With Barista, developers create server-side REST based APIs that </w:t>
      </w:r>
      <w:proofErr w:type="gramStart"/>
      <w:r w:rsidR="00F2498D">
        <w:t>respond</w:t>
      </w:r>
      <w:proofErr w:type="gramEnd"/>
      <w:r w:rsidR="00F2498D">
        <w:t xml:space="preserve"> to changes in real-time.</w:t>
      </w:r>
    </w:p>
    <w:p w:rsidR="00F2498D" w:rsidRPr="001D3005" w:rsidRDefault="002168D1">
      <w:pPr>
        <w:rPr>
          <w:b/>
        </w:rPr>
      </w:pPr>
      <w:proofErr w:type="spellStart"/>
      <w:proofErr w:type="gramStart"/>
      <w:r>
        <w:rPr>
          <w:b/>
        </w:rPr>
        <w:t>Performant</w:t>
      </w:r>
      <w:proofErr w:type="spellEnd"/>
      <w:r>
        <w:rPr>
          <w:b/>
        </w:rPr>
        <w:t xml:space="preserve">, </w:t>
      </w:r>
      <w:r w:rsidR="00F2498D" w:rsidRPr="001D3005">
        <w:rPr>
          <w:b/>
        </w:rPr>
        <w:t>Scalable and safe.</w:t>
      </w:r>
      <w:proofErr w:type="gramEnd"/>
    </w:p>
    <w:p w:rsidR="00F2498D" w:rsidRDefault="001D3005">
      <w:r>
        <w:t>Barista uses the same service application model that out-of-the-box SharePoint solutions, such as search</w:t>
      </w:r>
      <w:r w:rsidR="00E94587">
        <w:t>,</w:t>
      </w:r>
      <w:r>
        <w:t xml:space="preserve"> use</w:t>
      </w:r>
      <w:r w:rsidR="00E94587">
        <w:t>s</w:t>
      </w:r>
      <w:r>
        <w:t xml:space="preserve">. This allows applications to be isolated from one another, as well as to scale as need arises. Barista scripts execute in a sandboxed environment, so farms will not be taken down by errant code that made it through testing. </w:t>
      </w:r>
    </w:p>
    <w:p w:rsidR="00F2498D" w:rsidRPr="001D3005" w:rsidRDefault="00F2498D">
      <w:pPr>
        <w:rPr>
          <w:b/>
        </w:rPr>
      </w:pPr>
      <w:proofErr w:type="gramStart"/>
      <w:r w:rsidRPr="001D3005">
        <w:rPr>
          <w:b/>
        </w:rPr>
        <w:t>Upgradable.</w:t>
      </w:r>
      <w:proofErr w:type="gramEnd"/>
    </w:p>
    <w:p w:rsidR="00F2498D" w:rsidRDefault="001D3005">
      <w:r>
        <w:t>Upgrading</w:t>
      </w:r>
      <w:r w:rsidR="00F2498D">
        <w:t xml:space="preserve"> custom development projects between versions of SharePoint has traditionally been a painful experience. Barista abstracts the unde</w:t>
      </w:r>
      <w:r w:rsidR="001F3856">
        <w:t xml:space="preserve">rlying SharePoint object model such that whole </w:t>
      </w:r>
      <w:r w:rsidR="00F2498D">
        <w:t>applic</w:t>
      </w:r>
      <w:r>
        <w:t>ation scripts can stay the same, Barista pro</w:t>
      </w:r>
      <w:r w:rsidR="00E94587">
        <w:t>vides the required under-the-scenes changes required for the scripts to work in later versions of SharePoint.</w:t>
      </w:r>
    </w:p>
    <w:p w:rsidR="0040682C" w:rsidRPr="001D3005" w:rsidRDefault="00F2498D">
      <w:pPr>
        <w:rPr>
          <w:b/>
        </w:rPr>
      </w:pPr>
      <w:r w:rsidRPr="001D3005">
        <w:rPr>
          <w:b/>
        </w:rPr>
        <w:t xml:space="preserve"> </w:t>
      </w:r>
      <w:proofErr w:type="gramStart"/>
      <w:r w:rsidR="0040682C" w:rsidRPr="001D3005">
        <w:rPr>
          <w:b/>
        </w:rPr>
        <w:t>Ready for the Cloud.</w:t>
      </w:r>
      <w:proofErr w:type="gramEnd"/>
    </w:p>
    <w:p w:rsidR="00AD035F" w:rsidRDefault="00AD035F">
      <w:r>
        <w:t xml:space="preserve">The Barista architecture is interoperable and independent of the SharePoint environment. Once you create Barista applications you can run them on </w:t>
      </w:r>
      <w:r w:rsidR="0040682C">
        <w:t>premises or cloud hos</w:t>
      </w:r>
      <w:r w:rsidR="001A2A2F">
        <w:t>t</w:t>
      </w:r>
      <w:r w:rsidR="0040682C">
        <w:t>ed</w:t>
      </w:r>
      <w:r w:rsidR="008636AD">
        <w:t xml:space="preserve"> </w:t>
      </w:r>
      <w:r w:rsidR="001A2A2F">
        <w:t xml:space="preserve">- </w:t>
      </w:r>
      <w:r w:rsidR="008636AD">
        <w:t>p</w:t>
      </w:r>
      <w:r>
        <w:t xml:space="preserve">roviding you for maximum </w:t>
      </w:r>
      <w:r w:rsidR="0040682C">
        <w:t>flexibility</w:t>
      </w:r>
      <w:r>
        <w:t>.</w:t>
      </w:r>
    </w:p>
    <w:p w:rsidR="002168D1" w:rsidRDefault="001D3005" w:rsidP="0074012E">
      <w:r>
        <w:t>Future versions of Barista will wrap the SharePoint 2013 client object model, allowing for painless interaction with hosted SharePoint environments.</w:t>
      </w:r>
    </w:p>
    <w:p w:rsidR="001A2A2F" w:rsidRDefault="001A2A2F" w:rsidP="001A2A2F">
      <w:pPr>
        <w:pStyle w:val="Heading2"/>
      </w:pPr>
      <w:r>
        <w:t>Summary</w:t>
      </w:r>
    </w:p>
    <w:p w:rsidR="001A2A2F" w:rsidRDefault="001A2A2F" w:rsidP="001A2A2F">
      <w:pPr>
        <w:pStyle w:val="ListParagraph"/>
        <w:numPr>
          <w:ilvl w:val="0"/>
          <w:numId w:val="1"/>
        </w:numPr>
      </w:pPr>
      <w:r>
        <w:t>Accelerate</w:t>
      </w:r>
      <w:r w:rsidR="0074012E">
        <w:t>s</w:t>
      </w:r>
      <w:r>
        <w:t xml:space="preserve"> custom SharePoint application development.</w:t>
      </w:r>
    </w:p>
    <w:p w:rsidR="00C658C1" w:rsidRDefault="00C658C1" w:rsidP="001A2A2F">
      <w:pPr>
        <w:pStyle w:val="ListParagraph"/>
        <w:numPr>
          <w:ilvl w:val="0"/>
          <w:numId w:val="1"/>
        </w:numPr>
      </w:pPr>
      <w:r>
        <w:t>Reduced need for individual development environments for developers.</w:t>
      </w:r>
    </w:p>
    <w:p w:rsidR="00C658C1" w:rsidRDefault="00C658C1" w:rsidP="001A2A2F">
      <w:pPr>
        <w:pStyle w:val="ListParagraph"/>
        <w:numPr>
          <w:ilvl w:val="0"/>
          <w:numId w:val="1"/>
        </w:numPr>
      </w:pPr>
      <w:r>
        <w:t>Isolated development environment – Multiple developers are able to develop in a single environment.</w:t>
      </w:r>
    </w:p>
    <w:p w:rsidR="00C658C1" w:rsidRDefault="00C658C1" w:rsidP="00C658C1">
      <w:pPr>
        <w:pStyle w:val="ListParagraph"/>
        <w:numPr>
          <w:ilvl w:val="0"/>
          <w:numId w:val="1"/>
        </w:numPr>
      </w:pPr>
      <w:r>
        <w:t>Ability to be agile with test/deploy.</w:t>
      </w:r>
    </w:p>
    <w:p w:rsidR="001A2A2F" w:rsidRDefault="001A2A2F" w:rsidP="001A2A2F">
      <w:pPr>
        <w:pStyle w:val="ListParagraph"/>
        <w:numPr>
          <w:ilvl w:val="0"/>
          <w:numId w:val="1"/>
        </w:numPr>
      </w:pPr>
      <w:r>
        <w:t xml:space="preserve">Minimize farm-wide deployments for application-level </w:t>
      </w:r>
      <w:r w:rsidR="00520EF3">
        <w:t>code</w:t>
      </w:r>
      <w:r>
        <w:t>.</w:t>
      </w:r>
    </w:p>
    <w:p w:rsidR="001A2A2F" w:rsidRDefault="001A2A2F" w:rsidP="001A2A2F">
      <w:pPr>
        <w:pStyle w:val="ListParagraph"/>
        <w:numPr>
          <w:ilvl w:val="0"/>
          <w:numId w:val="1"/>
        </w:numPr>
      </w:pPr>
      <w:r>
        <w:t>Ease of installation and operation</w:t>
      </w:r>
      <w:r w:rsidR="00520EF3">
        <w:t>.</w:t>
      </w:r>
    </w:p>
    <w:p w:rsidR="001A2A2F" w:rsidRDefault="001A2A2F" w:rsidP="001A2A2F">
      <w:pPr>
        <w:pStyle w:val="ListParagraph"/>
        <w:numPr>
          <w:ilvl w:val="0"/>
          <w:numId w:val="1"/>
        </w:numPr>
      </w:pPr>
      <w:r>
        <w:t>Scalable and expandable.</w:t>
      </w:r>
    </w:p>
    <w:p w:rsidR="003610A8" w:rsidRDefault="001A2A2F" w:rsidP="003610A8">
      <w:pPr>
        <w:pStyle w:val="ListParagraph"/>
        <w:numPr>
          <w:ilvl w:val="0"/>
          <w:numId w:val="1"/>
        </w:numPr>
      </w:pPr>
      <w:r>
        <w:t xml:space="preserve">Reduces the level of </w:t>
      </w:r>
      <w:r w:rsidR="003610A8">
        <w:t>technical specialty</w:t>
      </w:r>
      <w:r>
        <w:t xml:space="preserve"> </w:t>
      </w:r>
      <w:r w:rsidR="003610A8">
        <w:t>needed</w:t>
      </w:r>
      <w:r>
        <w:t xml:space="preserve"> in building SharePoint solutions.</w:t>
      </w:r>
      <w:r w:rsidR="003610A8" w:rsidRPr="003610A8">
        <w:t xml:space="preserve"> </w:t>
      </w:r>
    </w:p>
    <w:p w:rsidR="001A2A2F" w:rsidRDefault="001A2A2F" w:rsidP="001A2A2F">
      <w:pPr>
        <w:pStyle w:val="ListParagraph"/>
        <w:numPr>
          <w:ilvl w:val="0"/>
          <w:numId w:val="1"/>
        </w:numPr>
      </w:pPr>
      <w:r>
        <w:t>Substantial cost savings in managing Farm Solutions in the enterprise</w:t>
      </w:r>
      <w:r w:rsidR="00520EF3">
        <w:t>.</w:t>
      </w:r>
      <w:r w:rsidR="00C658C1">
        <w:t xml:space="preserve"> (Something about this being the same as the 2</w:t>
      </w:r>
      <w:r w:rsidR="00C658C1" w:rsidRPr="00C658C1">
        <w:rPr>
          <w:vertAlign w:val="superscript"/>
        </w:rPr>
        <w:t>nd</w:t>
      </w:r>
      <w:r w:rsidR="00C658C1">
        <w:t xml:space="preserve"> bullet point – how to find the value???)</w:t>
      </w:r>
    </w:p>
    <w:p w:rsidR="00C658C1" w:rsidRDefault="00C658C1" w:rsidP="001A2A2F">
      <w:pPr>
        <w:pStyle w:val="ListParagraph"/>
        <w:numPr>
          <w:ilvl w:val="0"/>
          <w:numId w:val="1"/>
        </w:numPr>
      </w:pPr>
      <w:r>
        <w:lastRenderedPageBreak/>
        <w:t>Cloud</w:t>
      </w:r>
      <w:r w:rsidR="006A37B5">
        <w:t xml:space="preserve"> points and reduced confusion..</w:t>
      </w:r>
      <w:bookmarkStart w:id="1" w:name="_GoBack"/>
      <w:bookmarkEnd w:id="1"/>
    </w:p>
    <w:p w:rsidR="006A37B5" w:rsidRDefault="006A37B5" w:rsidP="001A2A2F">
      <w:pPr>
        <w:pStyle w:val="ListParagraph"/>
        <w:numPr>
          <w:ilvl w:val="0"/>
          <w:numId w:val="1"/>
        </w:numPr>
      </w:pPr>
      <w:r>
        <w:t>Reduced costs Scripts are developed right in the browser – Visual Studio is not required for developing scripts.</w:t>
      </w:r>
    </w:p>
    <w:p w:rsidR="001A2A2F" w:rsidRPr="001A2A2F" w:rsidRDefault="001A2A2F" w:rsidP="001A2A2F"/>
    <w:p w:rsidR="00A55FEB" w:rsidRDefault="00A55FEB">
      <w:r>
        <w:br w:type="page"/>
      </w:r>
    </w:p>
    <w:p w:rsidR="00520EF3" w:rsidRPr="00520EF3" w:rsidRDefault="0074012E" w:rsidP="00520EF3">
      <w:pPr>
        <w:pStyle w:val="Heading2"/>
      </w:pPr>
      <w:r>
        <w:lastRenderedPageBreak/>
        <w:t>Additional Information</w:t>
      </w:r>
    </w:p>
    <w:p w:rsidR="00A55FEB" w:rsidRDefault="002168D1" w:rsidP="002168D1">
      <w:pPr>
        <w:rPr>
          <w:b/>
        </w:rPr>
      </w:pPr>
      <w:proofErr w:type="gramStart"/>
      <w:r w:rsidRPr="002168D1">
        <w:rPr>
          <w:b/>
        </w:rPr>
        <w:t>Speed</w:t>
      </w:r>
      <w:r w:rsidR="00BA78F7">
        <w:rPr>
          <w:b/>
        </w:rPr>
        <w:t>.</w:t>
      </w:r>
      <w:proofErr w:type="gramEnd"/>
    </w:p>
    <w:p w:rsidR="002168D1" w:rsidRPr="00A55FEB" w:rsidRDefault="002168D1" w:rsidP="002168D1">
      <w:pPr>
        <w:rPr>
          <w:b/>
        </w:rPr>
      </w:pPr>
      <w:r>
        <w:t>Barista scripts are JIT compiled and run at .Net speed</w:t>
      </w:r>
      <w:r w:rsidR="00864C25">
        <w:t xml:space="preserve">. Similar to </w:t>
      </w:r>
      <w:proofErr w:type="spellStart"/>
      <w:r w:rsidR="00864C25">
        <w:t>asp</w:t>
      </w:r>
      <w:r w:rsidR="00A55FEB">
        <w:t>x</w:t>
      </w:r>
      <w:proofErr w:type="spellEnd"/>
      <w:r w:rsidR="00A55FEB">
        <w:t xml:space="preserve"> pages, </w:t>
      </w:r>
      <w:r w:rsidR="00864C25">
        <w:t>service scripts</w:t>
      </w:r>
      <w:r w:rsidR="00A55FEB">
        <w:t xml:space="preserve"> are compiled to IL when they’re first accessed, allowing services to be nearly as fast as compiled code.</w:t>
      </w:r>
    </w:p>
    <w:p w:rsidR="001A2A2F" w:rsidRDefault="00BD12DB" w:rsidP="002549FD">
      <w:pPr>
        <w:keepNext/>
        <w:rPr>
          <w:b/>
        </w:rPr>
      </w:pPr>
      <w:proofErr w:type="gramStart"/>
      <w:r>
        <w:rPr>
          <w:b/>
        </w:rPr>
        <w:t>Access Existing Data.</w:t>
      </w:r>
      <w:proofErr w:type="gramEnd"/>
    </w:p>
    <w:p w:rsidR="00BD12DB" w:rsidRDefault="00BD12DB" w:rsidP="002549FD">
      <w:pPr>
        <w:keepNext/>
        <w:rPr>
          <w:b/>
        </w:rPr>
      </w:pPr>
      <w:r>
        <w:t>Developers can free themselves from creating plumbing code. Barista currently offers a number of bundles that allow API developers the ability to inte</w:t>
      </w:r>
      <w:r w:rsidR="002549FD">
        <w:t>ract with various object models and formats.</w:t>
      </w:r>
    </w:p>
    <w:p w:rsidR="001A2A2F" w:rsidRDefault="001A2A2F" w:rsidP="00CF67F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486275"/>
            <wp:effectExtent l="0" t="0" r="571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BD12DB" w:rsidRPr="00BD12DB" w:rsidRDefault="00BD12DB" w:rsidP="00CF67FA">
      <w:r>
        <w:t>Through the Web bundle, accessing any generic available REST APIs on the web is an important capability. As external calls are executed server side, Cross-Domain Scripting models (JSONP/CORS/SharePoint Cross Domain Library) are not required to aggregate multiple data sources into one Barista Service.</w:t>
      </w:r>
    </w:p>
    <w:p w:rsidR="00CF67FA" w:rsidRDefault="00C764F9" w:rsidP="00E21E72">
      <w:pPr>
        <w:keepNext/>
        <w:rPr>
          <w:b/>
        </w:rPr>
      </w:pPr>
      <w:r>
        <w:rPr>
          <w:b/>
        </w:rPr>
        <w:lastRenderedPageBreak/>
        <w:t>Extensibility</w:t>
      </w:r>
    </w:p>
    <w:p w:rsidR="00BD12DB" w:rsidRPr="00BD12DB" w:rsidRDefault="00BD12DB" w:rsidP="00E21E72">
      <w:pPr>
        <w:keepNext/>
      </w:pPr>
      <w:r>
        <w:t>Barista scripts are ECMA5 compliant – so any</w:t>
      </w:r>
      <w:r w:rsidR="00C764F9">
        <w:t xml:space="preserve"> JS</w:t>
      </w:r>
      <w:r>
        <w:t xml:space="preserve"> library available that does not interact with the D</w:t>
      </w:r>
      <w:r w:rsidR="00C764F9">
        <w:t>OM can be utilized from Barista. This includes libraries written for node.js such as Moment, Sugar, and others.</w:t>
      </w:r>
    </w:p>
    <w:p w:rsidR="00CF67FA" w:rsidRDefault="00BD12DB" w:rsidP="00E21E72">
      <w:pPr>
        <w:keepNext/>
      </w:pPr>
      <w:r>
        <w:t>Additionally, Barista provides for an extensibility model that allows for additional .NET components to be wrapped and exposed to the Barista scripting engine.</w:t>
      </w:r>
    </w:p>
    <w:p w:rsidR="00C658C1" w:rsidRDefault="00C658C1" w:rsidP="00E21E72">
      <w:pPr>
        <w:keepNext/>
      </w:pPr>
    </w:p>
    <w:p w:rsidR="00C658C1" w:rsidRDefault="00C658C1" w:rsidP="00E21E72">
      <w:pPr>
        <w:keepNext/>
      </w:pPr>
    </w:p>
    <w:p w:rsidR="00C658C1" w:rsidRDefault="00C658C1" w:rsidP="00E21E72">
      <w:pPr>
        <w:keepNext/>
      </w:pPr>
      <w:r>
        <w:t>Questions:</w:t>
      </w:r>
    </w:p>
    <w:p w:rsidR="00C658C1" w:rsidRDefault="00C658C1" w:rsidP="00E21E72">
      <w:pPr>
        <w:keepNext/>
      </w:pPr>
      <w:r>
        <w:t xml:space="preserve">Where is the value – in or outside of </w:t>
      </w:r>
      <w:proofErr w:type="spellStart"/>
      <w:r>
        <w:t>sharepoint</w:t>
      </w:r>
      <w:proofErr w:type="spellEnd"/>
      <w:r>
        <w:t xml:space="preserve">? </w:t>
      </w:r>
      <w:proofErr w:type="spellStart"/>
      <w:r>
        <w:t>Concensus</w:t>
      </w:r>
      <w:proofErr w:type="spellEnd"/>
      <w:r>
        <w:t xml:space="preserve"> is that the </w:t>
      </w:r>
      <w:r w:rsidR="006A37B5">
        <w:t>focus is on SharePoint.</w:t>
      </w:r>
    </w:p>
    <w:sectPr w:rsidR="00C658C1" w:rsidSect="00ED2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94F3B"/>
    <w:multiLevelType w:val="hybridMultilevel"/>
    <w:tmpl w:val="B0DE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628"/>
    <w:rsid w:val="00003E2F"/>
    <w:rsid w:val="0001486F"/>
    <w:rsid w:val="001A2A2F"/>
    <w:rsid w:val="001D3005"/>
    <w:rsid w:val="001F3856"/>
    <w:rsid w:val="002168D1"/>
    <w:rsid w:val="002549FD"/>
    <w:rsid w:val="002A30CC"/>
    <w:rsid w:val="002D5F81"/>
    <w:rsid w:val="00313D4E"/>
    <w:rsid w:val="003610A8"/>
    <w:rsid w:val="003E21AA"/>
    <w:rsid w:val="0040682C"/>
    <w:rsid w:val="0042404F"/>
    <w:rsid w:val="00511D81"/>
    <w:rsid w:val="00520EF3"/>
    <w:rsid w:val="005A00DA"/>
    <w:rsid w:val="005F254C"/>
    <w:rsid w:val="006A2D75"/>
    <w:rsid w:val="006A37B5"/>
    <w:rsid w:val="006A637F"/>
    <w:rsid w:val="00734A7D"/>
    <w:rsid w:val="0074012E"/>
    <w:rsid w:val="00784F51"/>
    <w:rsid w:val="0079567A"/>
    <w:rsid w:val="008636AD"/>
    <w:rsid w:val="00864C25"/>
    <w:rsid w:val="008C1179"/>
    <w:rsid w:val="008C1636"/>
    <w:rsid w:val="0093200D"/>
    <w:rsid w:val="00A55FEB"/>
    <w:rsid w:val="00A6699E"/>
    <w:rsid w:val="00A8417B"/>
    <w:rsid w:val="00AD035F"/>
    <w:rsid w:val="00AF2214"/>
    <w:rsid w:val="00B3093A"/>
    <w:rsid w:val="00B42BD8"/>
    <w:rsid w:val="00BA78F7"/>
    <w:rsid w:val="00BB07AE"/>
    <w:rsid w:val="00BD12DB"/>
    <w:rsid w:val="00C658C1"/>
    <w:rsid w:val="00C764F9"/>
    <w:rsid w:val="00CC5628"/>
    <w:rsid w:val="00CF4FD1"/>
    <w:rsid w:val="00CF67FA"/>
    <w:rsid w:val="00DA4AA2"/>
    <w:rsid w:val="00DA747A"/>
    <w:rsid w:val="00E21E72"/>
    <w:rsid w:val="00E94587"/>
    <w:rsid w:val="00ED2F1F"/>
    <w:rsid w:val="00EE7D07"/>
    <w:rsid w:val="00F2498D"/>
    <w:rsid w:val="00F547AF"/>
    <w:rsid w:val="00F60A61"/>
    <w:rsid w:val="00FF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F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F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3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2F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F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2F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F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A2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2A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A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A2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F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F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3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2F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F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2F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F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A2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2A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A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A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9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9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2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C46082-1BF3-4BD9-9E2D-08CC7D8D1E49}" type="doc">
      <dgm:prSet loTypeId="urn:microsoft.com/office/officeart/2005/8/layout/architecture+Icon" loCatId="relationship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08E2870D-A118-46F0-8DD0-373B4D66A5B0}">
      <dgm:prSet phldrT="[Text]"/>
      <dgm:spPr/>
      <dgm:t>
        <a:bodyPr/>
        <a:lstStyle/>
        <a:p>
          <a:r>
            <a:rPr lang="en-US"/>
            <a:t>SharePoint Server Object Model</a:t>
          </a:r>
        </a:p>
      </dgm:t>
    </dgm:pt>
    <dgm:pt modelId="{F9161575-F5A2-4E3D-B033-A7CBD44B1247}" type="parTrans" cxnId="{F84BBE84-8AC4-4E2C-AEF3-22217F3449C7}">
      <dgm:prSet/>
      <dgm:spPr/>
      <dgm:t>
        <a:bodyPr/>
        <a:lstStyle/>
        <a:p>
          <a:endParaRPr lang="en-US"/>
        </a:p>
      </dgm:t>
    </dgm:pt>
    <dgm:pt modelId="{686E7CF0-F71D-4202-A555-572556BE8A84}" type="sibTrans" cxnId="{F84BBE84-8AC4-4E2C-AEF3-22217F3449C7}">
      <dgm:prSet/>
      <dgm:spPr/>
      <dgm:t>
        <a:bodyPr/>
        <a:lstStyle/>
        <a:p>
          <a:endParaRPr lang="en-US"/>
        </a:p>
      </dgm:t>
    </dgm:pt>
    <dgm:pt modelId="{80CEAC44-66CF-41CA-9EEF-8CE0401D343E}">
      <dgm:prSet phldrT="[Text]"/>
      <dgm:spPr/>
      <dgm:t>
        <a:bodyPr/>
        <a:lstStyle/>
        <a:p>
          <a:r>
            <a:rPr lang="en-US"/>
            <a:t>Barista Managed Service Application</a:t>
          </a:r>
        </a:p>
      </dgm:t>
    </dgm:pt>
    <dgm:pt modelId="{6AB62EDF-F17A-4FB7-A51A-E6CD7DCFB307}" type="parTrans" cxnId="{9227B641-BD73-434A-BDF0-6F83A874539D}">
      <dgm:prSet/>
      <dgm:spPr/>
      <dgm:t>
        <a:bodyPr/>
        <a:lstStyle/>
        <a:p>
          <a:endParaRPr lang="en-US"/>
        </a:p>
      </dgm:t>
    </dgm:pt>
    <dgm:pt modelId="{6FBEBA6F-1D0D-49BA-9DE2-036F7BFC0A86}" type="sibTrans" cxnId="{9227B641-BD73-434A-BDF0-6F83A874539D}">
      <dgm:prSet/>
      <dgm:spPr/>
      <dgm:t>
        <a:bodyPr/>
        <a:lstStyle/>
        <a:p>
          <a:endParaRPr lang="en-US"/>
        </a:p>
      </dgm:t>
    </dgm:pt>
    <dgm:pt modelId="{46D0BF32-F79C-4BBC-9547-C80775F3D7F5}">
      <dgm:prSet/>
      <dgm:spPr/>
      <dgm:t>
        <a:bodyPr/>
        <a:lstStyle/>
        <a:p>
          <a:r>
            <a:rPr lang="en-US"/>
            <a:t>Barista REST Services</a:t>
          </a:r>
        </a:p>
      </dgm:t>
    </dgm:pt>
    <dgm:pt modelId="{99B40E50-01BF-4784-9C90-9979A5D4E126}" type="parTrans" cxnId="{2749FA9E-6B23-4A49-9CE1-0B48FD8F233C}">
      <dgm:prSet/>
      <dgm:spPr/>
      <dgm:t>
        <a:bodyPr/>
        <a:lstStyle/>
        <a:p>
          <a:endParaRPr lang="en-US"/>
        </a:p>
      </dgm:t>
    </dgm:pt>
    <dgm:pt modelId="{CDE58C22-4531-4C04-B906-C6007F04C16C}" type="sibTrans" cxnId="{2749FA9E-6B23-4A49-9CE1-0B48FD8F233C}">
      <dgm:prSet/>
      <dgm:spPr/>
      <dgm:t>
        <a:bodyPr/>
        <a:lstStyle/>
        <a:p>
          <a:endParaRPr lang="en-US"/>
        </a:p>
      </dgm:t>
    </dgm:pt>
    <dgm:pt modelId="{E8E31EAF-EAC3-4F94-A366-1A1DA2940294}">
      <dgm:prSet phldrT="[Text]"/>
      <dgm:spPr/>
      <dgm:t>
        <a:bodyPr/>
        <a:lstStyle/>
        <a:p>
          <a:r>
            <a:rPr lang="en-US"/>
            <a:t>Lucene Search Service</a:t>
          </a:r>
        </a:p>
      </dgm:t>
    </dgm:pt>
    <dgm:pt modelId="{4B45ADA2-118B-410A-ACAC-4F61C0279CC1}" type="parTrans" cxnId="{304017E1-09E1-4733-9390-29D12F738EA6}">
      <dgm:prSet/>
      <dgm:spPr/>
      <dgm:t>
        <a:bodyPr/>
        <a:lstStyle/>
        <a:p>
          <a:endParaRPr lang="en-US"/>
        </a:p>
      </dgm:t>
    </dgm:pt>
    <dgm:pt modelId="{8F97141C-2B07-4A99-8A56-A72165956831}" type="sibTrans" cxnId="{304017E1-09E1-4733-9390-29D12F738EA6}">
      <dgm:prSet/>
      <dgm:spPr/>
      <dgm:t>
        <a:bodyPr/>
        <a:lstStyle/>
        <a:p>
          <a:endParaRPr lang="en-US"/>
        </a:p>
      </dgm:t>
    </dgm:pt>
    <dgm:pt modelId="{C671EF0C-3D66-4864-8A15-64276088EF28}">
      <dgm:prSet phldrT="[Text]"/>
      <dgm:spPr/>
      <dgm:t>
        <a:bodyPr/>
        <a:lstStyle/>
        <a:p>
          <a:r>
            <a:rPr lang="en-US"/>
            <a:t>Web Socket Service</a:t>
          </a:r>
        </a:p>
      </dgm:t>
    </dgm:pt>
    <dgm:pt modelId="{4AF9CE0C-38A1-46AD-B62D-8B85F8066370}" type="parTrans" cxnId="{1DE3FC46-76D6-4B69-B679-3465FA3D42C9}">
      <dgm:prSet/>
      <dgm:spPr/>
      <dgm:t>
        <a:bodyPr/>
        <a:lstStyle/>
        <a:p>
          <a:endParaRPr lang="en-US"/>
        </a:p>
      </dgm:t>
    </dgm:pt>
    <dgm:pt modelId="{BD39F2D4-8D04-410A-9AAE-97F5A5E849D8}" type="sibTrans" cxnId="{1DE3FC46-76D6-4B69-B679-3465FA3D42C9}">
      <dgm:prSet/>
      <dgm:spPr/>
      <dgm:t>
        <a:bodyPr/>
        <a:lstStyle/>
        <a:p>
          <a:endParaRPr lang="en-US"/>
        </a:p>
      </dgm:t>
    </dgm:pt>
    <dgm:pt modelId="{5142244C-0691-4666-B687-07608F62E54E}">
      <dgm:prSet phldrT="[Text]"/>
      <dgm:spPr/>
      <dgm:t>
        <a:bodyPr/>
        <a:lstStyle/>
        <a:p>
          <a:r>
            <a:rPr lang="en-US"/>
            <a:t>Scheduler Service</a:t>
          </a:r>
        </a:p>
      </dgm:t>
    </dgm:pt>
    <dgm:pt modelId="{D8C66BFF-A17A-4A93-9A78-A62B8309085C}" type="parTrans" cxnId="{F0FEA862-EAD7-40AF-817F-FD442A55BDE5}">
      <dgm:prSet/>
      <dgm:spPr/>
      <dgm:t>
        <a:bodyPr/>
        <a:lstStyle/>
        <a:p>
          <a:endParaRPr lang="en-US"/>
        </a:p>
      </dgm:t>
    </dgm:pt>
    <dgm:pt modelId="{BBF89E14-C8DA-4D97-847F-C8C9BF1D083B}" type="sibTrans" cxnId="{F0FEA862-EAD7-40AF-817F-FD442A55BDE5}">
      <dgm:prSet/>
      <dgm:spPr/>
      <dgm:t>
        <a:bodyPr/>
        <a:lstStyle/>
        <a:p>
          <a:endParaRPr lang="en-US"/>
        </a:p>
      </dgm:t>
    </dgm:pt>
    <dgm:pt modelId="{1E97C074-3F1B-4410-995D-5CB12326C4C9}">
      <dgm:prSet phldrT="[Text]"/>
      <dgm:spPr/>
      <dgm:t>
        <a:bodyPr/>
        <a:lstStyle/>
        <a:p>
          <a:r>
            <a:rPr lang="en-US"/>
            <a:t>Barista JIT Compiler</a:t>
          </a:r>
        </a:p>
      </dgm:t>
    </dgm:pt>
    <dgm:pt modelId="{C3581432-D896-49AF-AD68-6A095431F750}" type="parTrans" cxnId="{02111EA7-EE61-4E49-A5E9-DC1FFC4F21A6}">
      <dgm:prSet/>
      <dgm:spPr/>
      <dgm:t>
        <a:bodyPr/>
        <a:lstStyle/>
        <a:p>
          <a:endParaRPr lang="en-US"/>
        </a:p>
      </dgm:t>
    </dgm:pt>
    <dgm:pt modelId="{844B2FD4-C938-4AD6-BD41-311214C6B1F7}" type="sibTrans" cxnId="{02111EA7-EE61-4E49-A5E9-DC1FFC4F21A6}">
      <dgm:prSet/>
      <dgm:spPr/>
      <dgm:t>
        <a:bodyPr/>
        <a:lstStyle/>
        <a:p>
          <a:endParaRPr lang="en-US"/>
        </a:p>
      </dgm:t>
    </dgm:pt>
    <dgm:pt modelId="{DF68BCE1-222D-4AD3-B4AB-2ACE80EC8B05}">
      <dgm:prSet phldrT="[Text]"/>
      <dgm:spPr/>
      <dgm:t>
        <a:bodyPr/>
        <a:lstStyle/>
        <a:p>
          <a:r>
            <a:rPr lang="en-US"/>
            <a:t>Barista Fiddle</a:t>
          </a:r>
        </a:p>
      </dgm:t>
    </dgm:pt>
    <dgm:pt modelId="{1CDB7AFF-B46A-4557-A6A1-879866BAF03D}" type="sibTrans" cxnId="{11A8BCA0-88C1-4F87-9BFA-EDDD5C9933BF}">
      <dgm:prSet/>
      <dgm:spPr/>
      <dgm:t>
        <a:bodyPr/>
        <a:lstStyle/>
        <a:p>
          <a:endParaRPr lang="en-US"/>
        </a:p>
      </dgm:t>
    </dgm:pt>
    <dgm:pt modelId="{2AAA13DE-28C9-4ACE-9FFA-73ACC78BC107}" type="parTrans" cxnId="{11A8BCA0-88C1-4F87-9BFA-EDDD5C9933BF}">
      <dgm:prSet/>
      <dgm:spPr/>
      <dgm:t>
        <a:bodyPr/>
        <a:lstStyle/>
        <a:p>
          <a:endParaRPr lang="en-US"/>
        </a:p>
      </dgm:t>
    </dgm:pt>
    <dgm:pt modelId="{5FE86AFF-5CAA-4455-BE9E-6C0522D02609}" type="pres">
      <dgm:prSet presAssocID="{60C46082-1BF3-4BD9-9E2D-08CC7D8D1E49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6432A7F-671D-4A18-8A72-E8C306165C4D}" type="pres">
      <dgm:prSet presAssocID="{08E2870D-A118-46F0-8DD0-373B4D66A5B0}" presName="vertOne" presStyleCnt="0"/>
      <dgm:spPr/>
      <dgm:t>
        <a:bodyPr/>
        <a:lstStyle/>
        <a:p>
          <a:endParaRPr lang="en-US"/>
        </a:p>
      </dgm:t>
    </dgm:pt>
    <dgm:pt modelId="{AE5B4B32-3155-4DC2-80B8-0397F124EEC2}" type="pres">
      <dgm:prSet presAssocID="{08E2870D-A118-46F0-8DD0-373B4D66A5B0}" presName="txOne" presStyleLbl="node0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4CE8D8-71D4-40C9-B422-B6870E3875DE}" type="pres">
      <dgm:prSet presAssocID="{08E2870D-A118-46F0-8DD0-373B4D66A5B0}" presName="parTransOne" presStyleCnt="0"/>
      <dgm:spPr/>
      <dgm:t>
        <a:bodyPr/>
        <a:lstStyle/>
        <a:p>
          <a:endParaRPr lang="en-US"/>
        </a:p>
      </dgm:t>
    </dgm:pt>
    <dgm:pt modelId="{5F18A768-3534-45F7-92AB-2110F42FA682}" type="pres">
      <dgm:prSet presAssocID="{08E2870D-A118-46F0-8DD0-373B4D66A5B0}" presName="horzOne" presStyleCnt="0"/>
      <dgm:spPr/>
      <dgm:t>
        <a:bodyPr/>
        <a:lstStyle/>
        <a:p>
          <a:endParaRPr lang="en-US"/>
        </a:p>
      </dgm:t>
    </dgm:pt>
    <dgm:pt modelId="{9B7C6C07-00A2-4545-8F51-B780CA857A91}" type="pres">
      <dgm:prSet presAssocID="{1E97C074-3F1B-4410-995D-5CB12326C4C9}" presName="vertTwo" presStyleCnt="0"/>
      <dgm:spPr/>
      <dgm:t>
        <a:bodyPr/>
        <a:lstStyle/>
        <a:p>
          <a:endParaRPr lang="en-US"/>
        </a:p>
      </dgm:t>
    </dgm:pt>
    <dgm:pt modelId="{46F7B6A7-F40E-4856-81CC-71484D712992}" type="pres">
      <dgm:prSet presAssocID="{1E97C074-3F1B-4410-995D-5CB12326C4C9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41042F-D171-452C-A78E-B1E01BEB77EC}" type="pres">
      <dgm:prSet presAssocID="{1E97C074-3F1B-4410-995D-5CB12326C4C9}" presName="horzTwo" presStyleCnt="0"/>
      <dgm:spPr/>
      <dgm:t>
        <a:bodyPr/>
        <a:lstStyle/>
        <a:p>
          <a:endParaRPr lang="en-US"/>
        </a:p>
      </dgm:t>
    </dgm:pt>
    <dgm:pt modelId="{85031569-8B97-4884-A442-02B40DA86A13}" type="pres">
      <dgm:prSet presAssocID="{844B2FD4-C938-4AD6-BD41-311214C6B1F7}" presName="sibSpaceTwo" presStyleCnt="0"/>
      <dgm:spPr/>
      <dgm:t>
        <a:bodyPr/>
        <a:lstStyle/>
        <a:p>
          <a:endParaRPr lang="en-US"/>
        </a:p>
      </dgm:t>
    </dgm:pt>
    <dgm:pt modelId="{5A238803-7758-4E9B-A4A1-B0E3E0F2E34A}" type="pres">
      <dgm:prSet presAssocID="{80CEAC44-66CF-41CA-9EEF-8CE0401D343E}" presName="vertTwo" presStyleCnt="0"/>
      <dgm:spPr/>
      <dgm:t>
        <a:bodyPr/>
        <a:lstStyle/>
        <a:p>
          <a:endParaRPr lang="en-US"/>
        </a:p>
      </dgm:t>
    </dgm:pt>
    <dgm:pt modelId="{24AC4A7E-B968-49FF-8278-AAE9D569853C}" type="pres">
      <dgm:prSet presAssocID="{80CEAC44-66CF-41CA-9EEF-8CE0401D343E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76399C-45AC-4086-96E5-5468B3F29C24}" type="pres">
      <dgm:prSet presAssocID="{80CEAC44-66CF-41CA-9EEF-8CE0401D343E}" presName="parTransTwo" presStyleCnt="0"/>
      <dgm:spPr/>
      <dgm:t>
        <a:bodyPr/>
        <a:lstStyle/>
        <a:p>
          <a:endParaRPr lang="en-US"/>
        </a:p>
      </dgm:t>
    </dgm:pt>
    <dgm:pt modelId="{9BCF6505-38FE-46FC-A6ED-D22C5B375021}" type="pres">
      <dgm:prSet presAssocID="{80CEAC44-66CF-41CA-9EEF-8CE0401D343E}" presName="horzTwo" presStyleCnt="0"/>
      <dgm:spPr/>
      <dgm:t>
        <a:bodyPr/>
        <a:lstStyle/>
        <a:p>
          <a:endParaRPr lang="en-US"/>
        </a:p>
      </dgm:t>
    </dgm:pt>
    <dgm:pt modelId="{436F4C5A-7278-4080-A3F7-B9E2B4F6FF1A}" type="pres">
      <dgm:prSet presAssocID="{46D0BF32-F79C-4BBC-9547-C80775F3D7F5}" presName="vertThree" presStyleCnt="0"/>
      <dgm:spPr/>
      <dgm:t>
        <a:bodyPr/>
        <a:lstStyle/>
        <a:p>
          <a:endParaRPr lang="en-US"/>
        </a:p>
      </dgm:t>
    </dgm:pt>
    <dgm:pt modelId="{1F26B21C-85E1-4AFF-AE51-D70E0CA7ADB5}" type="pres">
      <dgm:prSet presAssocID="{46D0BF32-F79C-4BBC-9547-C80775F3D7F5}" presName="txThre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FE3F61-50A0-4A72-A93E-1DC3F49EC78E}" type="pres">
      <dgm:prSet presAssocID="{46D0BF32-F79C-4BBC-9547-C80775F3D7F5}" presName="horzThree" presStyleCnt="0"/>
      <dgm:spPr/>
      <dgm:t>
        <a:bodyPr/>
        <a:lstStyle/>
        <a:p>
          <a:endParaRPr lang="en-US"/>
        </a:p>
      </dgm:t>
    </dgm:pt>
    <dgm:pt modelId="{825AF0D6-0C8B-448A-BBF6-8D0E4106EE5C}" type="pres">
      <dgm:prSet presAssocID="{CDE58C22-4531-4C04-B906-C6007F04C16C}" presName="sibSpaceThree" presStyleCnt="0"/>
      <dgm:spPr/>
      <dgm:t>
        <a:bodyPr/>
        <a:lstStyle/>
        <a:p>
          <a:endParaRPr lang="en-US"/>
        </a:p>
      </dgm:t>
    </dgm:pt>
    <dgm:pt modelId="{F100CFF7-28E4-4B1F-8AAE-4817F1507520}" type="pres">
      <dgm:prSet presAssocID="{DF68BCE1-222D-4AD3-B4AB-2ACE80EC8B05}" presName="vertThree" presStyleCnt="0"/>
      <dgm:spPr/>
      <dgm:t>
        <a:bodyPr/>
        <a:lstStyle/>
        <a:p>
          <a:endParaRPr lang="en-US"/>
        </a:p>
      </dgm:t>
    </dgm:pt>
    <dgm:pt modelId="{E035C298-204D-4D58-AA22-FA425ED27EC4}" type="pres">
      <dgm:prSet presAssocID="{DF68BCE1-222D-4AD3-B4AB-2ACE80EC8B05}" presName="txThre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9F3F5A-9629-4931-ABFA-6F7C9357C747}" type="pres">
      <dgm:prSet presAssocID="{DF68BCE1-222D-4AD3-B4AB-2ACE80EC8B05}" presName="horzThree" presStyleCnt="0"/>
      <dgm:spPr/>
      <dgm:t>
        <a:bodyPr/>
        <a:lstStyle/>
        <a:p>
          <a:endParaRPr lang="en-US"/>
        </a:p>
      </dgm:t>
    </dgm:pt>
    <dgm:pt modelId="{0DCC2550-B1BA-4A74-A145-A4E260EF0D6A}" type="pres">
      <dgm:prSet presAssocID="{686E7CF0-F71D-4202-A555-572556BE8A84}" presName="sibSpaceOne" presStyleCnt="0"/>
      <dgm:spPr/>
      <dgm:t>
        <a:bodyPr/>
        <a:lstStyle/>
        <a:p>
          <a:endParaRPr lang="en-US"/>
        </a:p>
      </dgm:t>
    </dgm:pt>
    <dgm:pt modelId="{28610762-0949-4B04-9E8B-28BD47C66FBF}" type="pres">
      <dgm:prSet presAssocID="{E8E31EAF-EAC3-4F94-A366-1A1DA2940294}" presName="vertOne" presStyleCnt="0"/>
      <dgm:spPr/>
      <dgm:t>
        <a:bodyPr/>
        <a:lstStyle/>
        <a:p>
          <a:endParaRPr lang="en-US"/>
        </a:p>
      </dgm:t>
    </dgm:pt>
    <dgm:pt modelId="{DE9081EA-1B2C-45D4-BD34-FA5AC22DA2C0}" type="pres">
      <dgm:prSet presAssocID="{E8E31EAF-EAC3-4F94-A366-1A1DA2940294}" presName="txOne" presStyleLbl="node0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959F84-02C4-4220-A13B-0BBF6B6D2DBE}" type="pres">
      <dgm:prSet presAssocID="{E8E31EAF-EAC3-4F94-A366-1A1DA2940294}" presName="horzOne" presStyleCnt="0"/>
      <dgm:spPr/>
      <dgm:t>
        <a:bodyPr/>
        <a:lstStyle/>
        <a:p>
          <a:endParaRPr lang="en-US"/>
        </a:p>
      </dgm:t>
    </dgm:pt>
    <dgm:pt modelId="{8C8AE9E6-4F26-43D0-B566-1458A65EE7FF}" type="pres">
      <dgm:prSet presAssocID="{8F97141C-2B07-4A99-8A56-A72165956831}" presName="sibSpaceOne" presStyleCnt="0"/>
      <dgm:spPr/>
      <dgm:t>
        <a:bodyPr/>
        <a:lstStyle/>
        <a:p>
          <a:endParaRPr lang="en-US"/>
        </a:p>
      </dgm:t>
    </dgm:pt>
    <dgm:pt modelId="{17080714-6AB1-4241-986A-00A7E35B679F}" type="pres">
      <dgm:prSet presAssocID="{C671EF0C-3D66-4864-8A15-64276088EF28}" presName="vertOne" presStyleCnt="0"/>
      <dgm:spPr/>
      <dgm:t>
        <a:bodyPr/>
        <a:lstStyle/>
        <a:p>
          <a:endParaRPr lang="en-US"/>
        </a:p>
      </dgm:t>
    </dgm:pt>
    <dgm:pt modelId="{A730F18A-693E-4C5B-BE84-41E4FB0C9D4B}" type="pres">
      <dgm:prSet presAssocID="{C671EF0C-3D66-4864-8A15-64276088EF28}" presName="txOne" presStyleLbl="node0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3531EF-A563-4DEC-BF2E-EC7AF493B7F8}" type="pres">
      <dgm:prSet presAssocID="{C671EF0C-3D66-4864-8A15-64276088EF28}" presName="horzOne" presStyleCnt="0"/>
      <dgm:spPr/>
      <dgm:t>
        <a:bodyPr/>
        <a:lstStyle/>
        <a:p>
          <a:endParaRPr lang="en-US"/>
        </a:p>
      </dgm:t>
    </dgm:pt>
    <dgm:pt modelId="{37D06318-61BD-441A-9C43-C54ED303B580}" type="pres">
      <dgm:prSet presAssocID="{BD39F2D4-8D04-410A-9AAE-97F5A5E849D8}" presName="sibSpaceOne" presStyleCnt="0"/>
      <dgm:spPr/>
      <dgm:t>
        <a:bodyPr/>
        <a:lstStyle/>
        <a:p>
          <a:endParaRPr lang="en-US"/>
        </a:p>
      </dgm:t>
    </dgm:pt>
    <dgm:pt modelId="{427E7CA0-E861-4F13-8FFB-C416C7F58ADA}" type="pres">
      <dgm:prSet presAssocID="{5142244C-0691-4666-B687-07608F62E54E}" presName="vertOne" presStyleCnt="0"/>
      <dgm:spPr/>
      <dgm:t>
        <a:bodyPr/>
        <a:lstStyle/>
        <a:p>
          <a:endParaRPr lang="en-US"/>
        </a:p>
      </dgm:t>
    </dgm:pt>
    <dgm:pt modelId="{D07CB075-E644-4979-9F13-F1804452D1E2}" type="pres">
      <dgm:prSet presAssocID="{5142244C-0691-4666-B687-07608F62E54E}" presName="txOne" presStyleLbl="node0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DBE36A-AE49-4EEA-A56D-B0104D401B65}" type="pres">
      <dgm:prSet presAssocID="{5142244C-0691-4666-B687-07608F62E54E}" presName="horzOne" presStyleCnt="0"/>
      <dgm:spPr/>
      <dgm:t>
        <a:bodyPr/>
        <a:lstStyle/>
        <a:p>
          <a:endParaRPr lang="en-US"/>
        </a:p>
      </dgm:t>
    </dgm:pt>
  </dgm:ptLst>
  <dgm:cxnLst>
    <dgm:cxn modelId="{F84BBE84-8AC4-4E2C-AEF3-22217F3449C7}" srcId="{60C46082-1BF3-4BD9-9E2D-08CC7D8D1E49}" destId="{08E2870D-A118-46F0-8DD0-373B4D66A5B0}" srcOrd="0" destOrd="0" parTransId="{F9161575-F5A2-4E3D-B033-A7CBD44B1247}" sibTransId="{686E7CF0-F71D-4202-A555-572556BE8A84}"/>
    <dgm:cxn modelId="{D883A964-22E4-4B12-A2EE-C14C422099ED}" type="presOf" srcId="{46D0BF32-F79C-4BBC-9547-C80775F3D7F5}" destId="{1F26B21C-85E1-4AFF-AE51-D70E0CA7ADB5}" srcOrd="0" destOrd="0" presId="urn:microsoft.com/office/officeart/2005/8/layout/architecture+Icon"/>
    <dgm:cxn modelId="{304017E1-09E1-4733-9390-29D12F738EA6}" srcId="{60C46082-1BF3-4BD9-9E2D-08CC7D8D1E49}" destId="{E8E31EAF-EAC3-4F94-A366-1A1DA2940294}" srcOrd="1" destOrd="0" parTransId="{4B45ADA2-118B-410A-ACAC-4F61C0279CC1}" sibTransId="{8F97141C-2B07-4A99-8A56-A72165956831}"/>
    <dgm:cxn modelId="{B2BAA517-AF5F-4A8A-A313-C7DAFEF714D8}" type="presOf" srcId="{5142244C-0691-4666-B687-07608F62E54E}" destId="{D07CB075-E644-4979-9F13-F1804452D1E2}" srcOrd="0" destOrd="0" presId="urn:microsoft.com/office/officeart/2005/8/layout/architecture+Icon"/>
    <dgm:cxn modelId="{1C71C75B-FBD0-42BB-9089-E7AB30DFDBCD}" type="presOf" srcId="{1E97C074-3F1B-4410-995D-5CB12326C4C9}" destId="{46F7B6A7-F40E-4856-81CC-71484D712992}" srcOrd="0" destOrd="0" presId="urn:microsoft.com/office/officeart/2005/8/layout/architecture+Icon"/>
    <dgm:cxn modelId="{7211228B-6E65-4305-A4B1-B3F50024DC05}" type="presOf" srcId="{80CEAC44-66CF-41CA-9EEF-8CE0401D343E}" destId="{24AC4A7E-B968-49FF-8278-AAE9D569853C}" srcOrd="0" destOrd="0" presId="urn:microsoft.com/office/officeart/2005/8/layout/architecture+Icon"/>
    <dgm:cxn modelId="{48EA3966-4875-43FA-BEBF-6E306CD6DAA4}" type="presOf" srcId="{60C46082-1BF3-4BD9-9E2D-08CC7D8D1E49}" destId="{5FE86AFF-5CAA-4455-BE9E-6C0522D02609}" srcOrd="0" destOrd="0" presId="urn:microsoft.com/office/officeart/2005/8/layout/architecture+Icon"/>
    <dgm:cxn modelId="{71034C7F-DBB3-4A11-A6BB-C6982D0A6EF1}" type="presOf" srcId="{E8E31EAF-EAC3-4F94-A366-1A1DA2940294}" destId="{DE9081EA-1B2C-45D4-BD34-FA5AC22DA2C0}" srcOrd="0" destOrd="0" presId="urn:microsoft.com/office/officeart/2005/8/layout/architecture+Icon"/>
    <dgm:cxn modelId="{AEEE3CC3-9BFA-41E1-89BC-92D18032D752}" type="presOf" srcId="{DF68BCE1-222D-4AD3-B4AB-2ACE80EC8B05}" destId="{E035C298-204D-4D58-AA22-FA425ED27EC4}" srcOrd="0" destOrd="0" presId="urn:microsoft.com/office/officeart/2005/8/layout/architecture+Icon"/>
    <dgm:cxn modelId="{02111EA7-EE61-4E49-A5E9-DC1FFC4F21A6}" srcId="{08E2870D-A118-46F0-8DD0-373B4D66A5B0}" destId="{1E97C074-3F1B-4410-995D-5CB12326C4C9}" srcOrd="0" destOrd="0" parTransId="{C3581432-D896-49AF-AD68-6A095431F750}" sibTransId="{844B2FD4-C938-4AD6-BD41-311214C6B1F7}"/>
    <dgm:cxn modelId="{1DE3FC46-76D6-4B69-B679-3465FA3D42C9}" srcId="{60C46082-1BF3-4BD9-9E2D-08CC7D8D1E49}" destId="{C671EF0C-3D66-4864-8A15-64276088EF28}" srcOrd="2" destOrd="0" parTransId="{4AF9CE0C-38A1-46AD-B62D-8B85F8066370}" sibTransId="{BD39F2D4-8D04-410A-9AAE-97F5A5E849D8}"/>
    <dgm:cxn modelId="{8D1BAEC4-D793-40D8-8FBE-B836E35F6701}" type="presOf" srcId="{08E2870D-A118-46F0-8DD0-373B4D66A5B0}" destId="{AE5B4B32-3155-4DC2-80B8-0397F124EEC2}" srcOrd="0" destOrd="0" presId="urn:microsoft.com/office/officeart/2005/8/layout/architecture+Icon"/>
    <dgm:cxn modelId="{2749FA9E-6B23-4A49-9CE1-0B48FD8F233C}" srcId="{80CEAC44-66CF-41CA-9EEF-8CE0401D343E}" destId="{46D0BF32-F79C-4BBC-9547-C80775F3D7F5}" srcOrd="0" destOrd="0" parTransId="{99B40E50-01BF-4784-9C90-9979A5D4E126}" sibTransId="{CDE58C22-4531-4C04-B906-C6007F04C16C}"/>
    <dgm:cxn modelId="{F0FEA862-EAD7-40AF-817F-FD442A55BDE5}" srcId="{60C46082-1BF3-4BD9-9E2D-08CC7D8D1E49}" destId="{5142244C-0691-4666-B687-07608F62E54E}" srcOrd="3" destOrd="0" parTransId="{D8C66BFF-A17A-4A93-9A78-A62B8309085C}" sibTransId="{BBF89E14-C8DA-4D97-847F-C8C9BF1D083B}"/>
    <dgm:cxn modelId="{11A8BCA0-88C1-4F87-9BFA-EDDD5C9933BF}" srcId="{80CEAC44-66CF-41CA-9EEF-8CE0401D343E}" destId="{DF68BCE1-222D-4AD3-B4AB-2ACE80EC8B05}" srcOrd="1" destOrd="0" parTransId="{2AAA13DE-28C9-4ACE-9FFA-73ACC78BC107}" sibTransId="{1CDB7AFF-B46A-4557-A6A1-879866BAF03D}"/>
    <dgm:cxn modelId="{9227B641-BD73-434A-BDF0-6F83A874539D}" srcId="{08E2870D-A118-46F0-8DD0-373B4D66A5B0}" destId="{80CEAC44-66CF-41CA-9EEF-8CE0401D343E}" srcOrd="1" destOrd="0" parTransId="{6AB62EDF-F17A-4FB7-A51A-E6CD7DCFB307}" sibTransId="{6FBEBA6F-1D0D-49BA-9DE2-036F7BFC0A86}"/>
    <dgm:cxn modelId="{074F3BEF-5DE4-4949-863A-38CBF9F568F3}" type="presOf" srcId="{C671EF0C-3D66-4864-8A15-64276088EF28}" destId="{A730F18A-693E-4C5B-BE84-41E4FB0C9D4B}" srcOrd="0" destOrd="0" presId="urn:microsoft.com/office/officeart/2005/8/layout/architecture+Icon"/>
    <dgm:cxn modelId="{46876028-EC30-4AA1-9CA7-873BE8DF2DCD}" type="presParOf" srcId="{5FE86AFF-5CAA-4455-BE9E-6C0522D02609}" destId="{F6432A7F-671D-4A18-8A72-E8C306165C4D}" srcOrd="0" destOrd="0" presId="urn:microsoft.com/office/officeart/2005/8/layout/architecture+Icon"/>
    <dgm:cxn modelId="{3FA66619-F662-446D-937E-C66DFF67A180}" type="presParOf" srcId="{F6432A7F-671D-4A18-8A72-E8C306165C4D}" destId="{AE5B4B32-3155-4DC2-80B8-0397F124EEC2}" srcOrd="0" destOrd="0" presId="urn:microsoft.com/office/officeart/2005/8/layout/architecture+Icon"/>
    <dgm:cxn modelId="{4165EA37-A8E3-4C94-ABAD-ABD07DAE8F7E}" type="presParOf" srcId="{F6432A7F-671D-4A18-8A72-E8C306165C4D}" destId="{A64CE8D8-71D4-40C9-B422-B6870E3875DE}" srcOrd="1" destOrd="0" presId="urn:microsoft.com/office/officeart/2005/8/layout/architecture+Icon"/>
    <dgm:cxn modelId="{F4CC4766-FB46-477A-88AF-78CDEF75E379}" type="presParOf" srcId="{F6432A7F-671D-4A18-8A72-E8C306165C4D}" destId="{5F18A768-3534-45F7-92AB-2110F42FA682}" srcOrd="2" destOrd="0" presId="urn:microsoft.com/office/officeart/2005/8/layout/architecture+Icon"/>
    <dgm:cxn modelId="{E74D1DC9-A314-474E-BCD5-D44A10A550FD}" type="presParOf" srcId="{5F18A768-3534-45F7-92AB-2110F42FA682}" destId="{9B7C6C07-00A2-4545-8F51-B780CA857A91}" srcOrd="0" destOrd="0" presId="urn:microsoft.com/office/officeart/2005/8/layout/architecture+Icon"/>
    <dgm:cxn modelId="{832F4F4B-4CE9-4C33-AA04-49EFC452FEFB}" type="presParOf" srcId="{9B7C6C07-00A2-4545-8F51-B780CA857A91}" destId="{46F7B6A7-F40E-4856-81CC-71484D712992}" srcOrd="0" destOrd="0" presId="urn:microsoft.com/office/officeart/2005/8/layout/architecture+Icon"/>
    <dgm:cxn modelId="{6FC140D6-E878-46ED-9B8D-E0991B724AEA}" type="presParOf" srcId="{9B7C6C07-00A2-4545-8F51-B780CA857A91}" destId="{1641042F-D171-452C-A78E-B1E01BEB77EC}" srcOrd="1" destOrd="0" presId="urn:microsoft.com/office/officeart/2005/8/layout/architecture+Icon"/>
    <dgm:cxn modelId="{6752FBEB-2932-410D-84E5-193DFF39B7B8}" type="presParOf" srcId="{5F18A768-3534-45F7-92AB-2110F42FA682}" destId="{85031569-8B97-4884-A442-02B40DA86A13}" srcOrd="1" destOrd="0" presId="urn:microsoft.com/office/officeart/2005/8/layout/architecture+Icon"/>
    <dgm:cxn modelId="{26AE384B-C003-41B1-A5D2-915EF856683F}" type="presParOf" srcId="{5F18A768-3534-45F7-92AB-2110F42FA682}" destId="{5A238803-7758-4E9B-A4A1-B0E3E0F2E34A}" srcOrd="2" destOrd="0" presId="urn:microsoft.com/office/officeart/2005/8/layout/architecture+Icon"/>
    <dgm:cxn modelId="{E725A952-64CC-4DCE-93D7-466B49C970AE}" type="presParOf" srcId="{5A238803-7758-4E9B-A4A1-B0E3E0F2E34A}" destId="{24AC4A7E-B968-49FF-8278-AAE9D569853C}" srcOrd="0" destOrd="0" presId="urn:microsoft.com/office/officeart/2005/8/layout/architecture+Icon"/>
    <dgm:cxn modelId="{30D0C89C-2AEC-4CE3-BB5E-0B6188A122B9}" type="presParOf" srcId="{5A238803-7758-4E9B-A4A1-B0E3E0F2E34A}" destId="{C676399C-45AC-4086-96E5-5468B3F29C24}" srcOrd="1" destOrd="0" presId="urn:microsoft.com/office/officeart/2005/8/layout/architecture+Icon"/>
    <dgm:cxn modelId="{492FAABC-0443-40AB-AFE1-0DD2DB553832}" type="presParOf" srcId="{5A238803-7758-4E9B-A4A1-B0E3E0F2E34A}" destId="{9BCF6505-38FE-46FC-A6ED-D22C5B375021}" srcOrd="2" destOrd="0" presId="urn:microsoft.com/office/officeart/2005/8/layout/architecture+Icon"/>
    <dgm:cxn modelId="{2EF25615-87C8-4729-9E02-CE54664409BE}" type="presParOf" srcId="{9BCF6505-38FE-46FC-A6ED-D22C5B375021}" destId="{436F4C5A-7278-4080-A3F7-B9E2B4F6FF1A}" srcOrd="0" destOrd="0" presId="urn:microsoft.com/office/officeart/2005/8/layout/architecture+Icon"/>
    <dgm:cxn modelId="{C2373DB8-8A87-4A95-B0AC-1176052C9DED}" type="presParOf" srcId="{436F4C5A-7278-4080-A3F7-B9E2B4F6FF1A}" destId="{1F26B21C-85E1-4AFF-AE51-D70E0CA7ADB5}" srcOrd="0" destOrd="0" presId="urn:microsoft.com/office/officeart/2005/8/layout/architecture+Icon"/>
    <dgm:cxn modelId="{F0C30CDF-7FBB-4EFF-BC0C-23C22907EA83}" type="presParOf" srcId="{436F4C5A-7278-4080-A3F7-B9E2B4F6FF1A}" destId="{FBFE3F61-50A0-4A72-A93E-1DC3F49EC78E}" srcOrd="1" destOrd="0" presId="urn:microsoft.com/office/officeart/2005/8/layout/architecture+Icon"/>
    <dgm:cxn modelId="{74A3F5CA-08D0-4649-82D0-02F6854FCCC2}" type="presParOf" srcId="{9BCF6505-38FE-46FC-A6ED-D22C5B375021}" destId="{825AF0D6-0C8B-448A-BBF6-8D0E4106EE5C}" srcOrd="1" destOrd="0" presId="urn:microsoft.com/office/officeart/2005/8/layout/architecture+Icon"/>
    <dgm:cxn modelId="{28224101-9B6B-48E0-A122-30EB52251443}" type="presParOf" srcId="{9BCF6505-38FE-46FC-A6ED-D22C5B375021}" destId="{F100CFF7-28E4-4B1F-8AAE-4817F1507520}" srcOrd="2" destOrd="0" presId="urn:microsoft.com/office/officeart/2005/8/layout/architecture+Icon"/>
    <dgm:cxn modelId="{5ECFE530-751A-41E7-9FCD-2ADA9B62A47F}" type="presParOf" srcId="{F100CFF7-28E4-4B1F-8AAE-4817F1507520}" destId="{E035C298-204D-4D58-AA22-FA425ED27EC4}" srcOrd="0" destOrd="0" presId="urn:microsoft.com/office/officeart/2005/8/layout/architecture+Icon"/>
    <dgm:cxn modelId="{088EED67-FAF2-4CB6-9AFA-8EC4353F0FA5}" type="presParOf" srcId="{F100CFF7-28E4-4B1F-8AAE-4817F1507520}" destId="{729F3F5A-9629-4931-ABFA-6F7C9357C747}" srcOrd="1" destOrd="0" presId="urn:microsoft.com/office/officeart/2005/8/layout/architecture+Icon"/>
    <dgm:cxn modelId="{E54E6867-C89E-48FC-A3CB-BB6D7FECF682}" type="presParOf" srcId="{5FE86AFF-5CAA-4455-BE9E-6C0522D02609}" destId="{0DCC2550-B1BA-4A74-A145-A4E260EF0D6A}" srcOrd="1" destOrd="0" presId="urn:microsoft.com/office/officeart/2005/8/layout/architecture+Icon"/>
    <dgm:cxn modelId="{2D0BDBE8-D619-4955-ACC3-AF3DAF4E5B81}" type="presParOf" srcId="{5FE86AFF-5CAA-4455-BE9E-6C0522D02609}" destId="{28610762-0949-4B04-9E8B-28BD47C66FBF}" srcOrd="2" destOrd="0" presId="urn:microsoft.com/office/officeart/2005/8/layout/architecture+Icon"/>
    <dgm:cxn modelId="{FC52418D-C339-44E2-BB32-1D3954AB284A}" type="presParOf" srcId="{28610762-0949-4B04-9E8B-28BD47C66FBF}" destId="{DE9081EA-1B2C-45D4-BD34-FA5AC22DA2C0}" srcOrd="0" destOrd="0" presId="urn:microsoft.com/office/officeart/2005/8/layout/architecture+Icon"/>
    <dgm:cxn modelId="{859272C0-ED22-4514-ABCF-7DDF50C54780}" type="presParOf" srcId="{28610762-0949-4B04-9E8B-28BD47C66FBF}" destId="{CD959F84-02C4-4220-A13B-0BBF6B6D2DBE}" srcOrd="1" destOrd="0" presId="urn:microsoft.com/office/officeart/2005/8/layout/architecture+Icon"/>
    <dgm:cxn modelId="{0DBC751E-F4B7-4F59-B0C0-09C9963780C8}" type="presParOf" srcId="{5FE86AFF-5CAA-4455-BE9E-6C0522D02609}" destId="{8C8AE9E6-4F26-43D0-B566-1458A65EE7FF}" srcOrd="3" destOrd="0" presId="urn:microsoft.com/office/officeart/2005/8/layout/architecture+Icon"/>
    <dgm:cxn modelId="{700831E6-D6C8-4A2B-BC06-D8A383013EAB}" type="presParOf" srcId="{5FE86AFF-5CAA-4455-BE9E-6C0522D02609}" destId="{17080714-6AB1-4241-986A-00A7E35B679F}" srcOrd="4" destOrd="0" presId="urn:microsoft.com/office/officeart/2005/8/layout/architecture+Icon"/>
    <dgm:cxn modelId="{7BC01CC6-6B14-41FC-A5CF-09B8C487CB53}" type="presParOf" srcId="{17080714-6AB1-4241-986A-00A7E35B679F}" destId="{A730F18A-693E-4C5B-BE84-41E4FB0C9D4B}" srcOrd="0" destOrd="0" presId="urn:microsoft.com/office/officeart/2005/8/layout/architecture+Icon"/>
    <dgm:cxn modelId="{E13677F3-C7F8-4AEE-AB26-E0D44B705B62}" type="presParOf" srcId="{17080714-6AB1-4241-986A-00A7E35B679F}" destId="{D43531EF-A563-4DEC-BF2E-EC7AF493B7F8}" srcOrd="1" destOrd="0" presId="urn:microsoft.com/office/officeart/2005/8/layout/architecture+Icon"/>
    <dgm:cxn modelId="{E3C1230D-9FBD-4A6D-98EE-B0D71F402E50}" type="presParOf" srcId="{5FE86AFF-5CAA-4455-BE9E-6C0522D02609}" destId="{37D06318-61BD-441A-9C43-C54ED303B580}" srcOrd="5" destOrd="0" presId="urn:microsoft.com/office/officeart/2005/8/layout/architecture+Icon"/>
    <dgm:cxn modelId="{BE906E16-C215-4A73-A4D5-45EF85556200}" type="presParOf" srcId="{5FE86AFF-5CAA-4455-BE9E-6C0522D02609}" destId="{427E7CA0-E861-4F13-8FFB-C416C7F58ADA}" srcOrd="6" destOrd="0" presId="urn:microsoft.com/office/officeart/2005/8/layout/architecture+Icon"/>
    <dgm:cxn modelId="{36B008CB-4E73-4E3E-815C-B762775463EB}" type="presParOf" srcId="{427E7CA0-E861-4F13-8FFB-C416C7F58ADA}" destId="{D07CB075-E644-4979-9F13-F1804452D1E2}" srcOrd="0" destOrd="0" presId="urn:microsoft.com/office/officeart/2005/8/layout/architecture+Icon"/>
    <dgm:cxn modelId="{7CDCEDB1-558D-4926-9561-51D7E5064C97}" type="presParOf" srcId="{427E7CA0-E861-4F13-8FFB-C416C7F58ADA}" destId="{78DBE36A-AE49-4EEA-A56D-B0104D401B65}" srcOrd="1" destOrd="0" presId="urn:microsoft.com/office/officeart/2005/8/layout/architecture+Icon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026B443-FAB2-4EE1-A8DF-1409867CF5F9}" type="doc">
      <dgm:prSet loTypeId="urn:microsoft.com/office/officeart/2005/8/layout/lProcess2" loCatId="list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0CB3A68B-ED46-4031-B3F1-4D541619B2C8}">
      <dgm:prSet phldrT="[Text]"/>
      <dgm:spPr/>
      <dgm:t>
        <a:bodyPr/>
        <a:lstStyle/>
        <a:p>
          <a:r>
            <a:rPr lang="en-US"/>
            <a:t>Reporting</a:t>
          </a:r>
        </a:p>
      </dgm:t>
    </dgm:pt>
    <dgm:pt modelId="{0AA78225-EA9A-4D1C-BDED-9A625E0C4FE4}" type="parTrans" cxnId="{6C664A5E-AC77-45A3-B3E0-683763C9A436}">
      <dgm:prSet/>
      <dgm:spPr/>
      <dgm:t>
        <a:bodyPr/>
        <a:lstStyle/>
        <a:p>
          <a:endParaRPr lang="en-US"/>
        </a:p>
      </dgm:t>
    </dgm:pt>
    <dgm:pt modelId="{B5F829AB-9A99-4A5B-B4CF-AB75981F5346}" type="sibTrans" cxnId="{6C664A5E-AC77-45A3-B3E0-683763C9A436}">
      <dgm:prSet/>
      <dgm:spPr/>
      <dgm:t>
        <a:bodyPr/>
        <a:lstStyle/>
        <a:p>
          <a:endParaRPr lang="en-US"/>
        </a:p>
      </dgm:t>
    </dgm:pt>
    <dgm:pt modelId="{D97F7DC3-DBED-4B26-9481-DABF3EFE5ED9}">
      <dgm:prSet phldrT="[Text]"/>
      <dgm:spPr/>
      <dgm:t>
        <a:bodyPr/>
        <a:lstStyle/>
        <a:p>
          <a:r>
            <a:rPr lang="en-US"/>
            <a:t>CSV</a:t>
          </a:r>
        </a:p>
      </dgm:t>
    </dgm:pt>
    <dgm:pt modelId="{364307C4-C245-4FEC-A015-90F166AC545F}" type="parTrans" cxnId="{E4DF2674-4006-4E10-888E-B2C2B788B33E}">
      <dgm:prSet/>
      <dgm:spPr/>
      <dgm:t>
        <a:bodyPr/>
        <a:lstStyle/>
        <a:p>
          <a:endParaRPr lang="en-US"/>
        </a:p>
      </dgm:t>
    </dgm:pt>
    <dgm:pt modelId="{7B00B26C-35B4-43BC-AA12-B8226F9BDE54}" type="sibTrans" cxnId="{E4DF2674-4006-4E10-888E-B2C2B788B33E}">
      <dgm:prSet/>
      <dgm:spPr/>
      <dgm:t>
        <a:bodyPr/>
        <a:lstStyle/>
        <a:p>
          <a:endParaRPr lang="en-US"/>
        </a:p>
      </dgm:t>
    </dgm:pt>
    <dgm:pt modelId="{BB0B33A0-4BA3-4545-A697-699EFDB0B3F2}">
      <dgm:prSet phldrT="[Text]"/>
      <dgm:spPr/>
      <dgm:t>
        <a:bodyPr/>
        <a:lstStyle/>
        <a:p>
          <a:r>
            <a:rPr lang="en-US"/>
            <a:t>Data Access</a:t>
          </a:r>
        </a:p>
      </dgm:t>
    </dgm:pt>
    <dgm:pt modelId="{F354B008-97C6-40D9-9E2B-77B58EEB8DA2}" type="parTrans" cxnId="{05F0FC98-70A4-443B-A354-0B31481ED6D4}">
      <dgm:prSet/>
      <dgm:spPr/>
      <dgm:t>
        <a:bodyPr/>
        <a:lstStyle/>
        <a:p>
          <a:endParaRPr lang="en-US"/>
        </a:p>
      </dgm:t>
    </dgm:pt>
    <dgm:pt modelId="{1F405B62-5BD7-48C9-B3AF-507F3C760E53}" type="sibTrans" cxnId="{05F0FC98-70A4-443B-A354-0B31481ED6D4}">
      <dgm:prSet/>
      <dgm:spPr/>
      <dgm:t>
        <a:bodyPr/>
        <a:lstStyle/>
        <a:p>
          <a:endParaRPr lang="en-US"/>
        </a:p>
      </dgm:t>
    </dgm:pt>
    <dgm:pt modelId="{E2B2CA30-3618-4510-A8C5-5555DC89BC0E}">
      <dgm:prSet phldrT="[Text]"/>
      <dgm:spPr/>
      <dgm:t>
        <a:bodyPr/>
        <a:lstStyle/>
        <a:p>
          <a:r>
            <a:rPr lang="en-US"/>
            <a:t>Document Store </a:t>
          </a:r>
        </a:p>
      </dgm:t>
    </dgm:pt>
    <dgm:pt modelId="{8A688ED1-787D-451B-8800-617B795C5C75}" type="parTrans" cxnId="{43CA0726-29F3-43A3-AA9C-DAA3163961E3}">
      <dgm:prSet/>
      <dgm:spPr/>
      <dgm:t>
        <a:bodyPr/>
        <a:lstStyle/>
        <a:p>
          <a:endParaRPr lang="en-US"/>
        </a:p>
      </dgm:t>
    </dgm:pt>
    <dgm:pt modelId="{872C1EFD-3061-4A47-A40C-2F0A5197135C}" type="sibTrans" cxnId="{43CA0726-29F3-43A3-AA9C-DAA3163961E3}">
      <dgm:prSet/>
      <dgm:spPr/>
      <dgm:t>
        <a:bodyPr/>
        <a:lstStyle/>
        <a:p>
          <a:endParaRPr lang="en-US"/>
        </a:p>
      </dgm:t>
    </dgm:pt>
    <dgm:pt modelId="{3661EE2B-19D8-40C0-8B78-ED8ABAEDC79F}">
      <dgm:prSet phldrT="[Text]"/>
      <dgm:spPr/>
      <dgm:t>
        <a:bodyPr/>
        <a:lstStyle/>
        <a:p>
          <a:r>
            <a:rPr lang="en-US"/>
            <a:t>SharePoint</a:t>
          </a:r>
        </a:p>
      </dgm:t>
    </dgm:pt>
    <dgm:pt modelId="{58B3DDB8-7E40-4538-9AE7-66AB8CD6017B}" type="parTrans" cxnId="{2E7A8139-C776-405E-8ABF-B387B9DFF425}">
      <dgm:prSet/>
      <dgm:spPr/>
      <dgm:t>
        <a:bodyPr/>
        <a:lstStyle/>
        <a:p>
          <a:endParaRPr lang="en-US"/>
        </a:p>
      </dgm:t>
    </dgm:pt>
    <dgm:pt modelId="{DEB63580-E6F7-421A-8C9D-D20CEBAFA52E}" type="sibTrans" cxnId="{2E7A8139-C776-405E-8ABF-B387B9DFF425}">
      <dgm:prSet/>
      <dgm:spPr/>
      <dgm:t>
        <a:bodyPr/>
        <a:lstStyle/>
        <a:p>
          <a:endParaRPr lang="en-US"/>
        </a:p>
      </dgm:t>
    </dgm:pt>
    <dgm:pt modelId="{FED51FB5-DCCD-4107-85E9-ADE5E67E1597}">
      <dgm:prSet phldrT="[Text]"/>
      <dgm:spPr/>
      <dgm:t>
        <a:bodyPr/>
        <a:lstStyle/>
        <a:p>
          <a:r>
            <a:rPr lang="en-US"/>
            <a:t>Publishing</a:t>
          </a:r>
        </a:p>
      </dgm:t>
    </dgm:pt>
    <dgm:pt modelId="{0C758FD0-BF69-4B31-80E0-B1F74ACBCFBA}" type="parTrans" cxnId="{FF0D7A29-BF5D-4FA7-884B-F2EDC32A781B}">
      <dgm:prSet/>
      <dgm:spPr/>
      <dgm:t>
        <a:bodyPr/>
        <a:lstStyle/>
        <a:p>
          <a:endParaRPr lang="en-US"/>
        </a:p>
      </dgm:t>
    </dgm:pt>
    <dgm:pt modelId="{E48CD1BB-31FD-431A-83A0-021E209CD8A6}" type="sibTrans" cxnId="{FF0D7A29-BF5D-4FA7-884B-F2EDC32A781B}">
      <dgm:prSet/>
      <dgm:spPr/>
      <dgm:t>
        <a:bodyPr/>
        <a:lstStyle/>
        <a:p>
          <a:endParaRPr lang="en-US"/>
        </a:p>
      </dgm:t>
    </dgm:pt>
    <dgm:pt modelId="{1FA5689C-001F-4088-BAC8-FF084E0E6248}">
      <dgm:prSet phldrT="[Text]"/>
      <dgm:spPr/>
      <dgm:t>
        <a:bodyPr/>
        <a:lstStyle/>
        <a:p>
          <a:r>
            <a:rPr lang="en-US"/>
            <a:t>SQL</a:t>
          </a:r>
        </a:p>
      </dgm:t>
    </dgm:pt>
    <dgm:pt modelId="{F3330ABC-320C-44A8-8627-FABBECD11C05}" type="parTrans" cxnId="{F64196BC-B6BD-4829-9B1A-5630B6B755E1}">
      <dgm:prSet/>
      <dgm:spPr/>
      <dgm:t>
        <a:bodyPr/>
        <a:lstStyle/>
        <a:p>
          <a:endParaRPr lang="en-US"/>
        </a:p>
      </dgm:t>
    </dgm:pt>
    <dgm:pt modelId="{2BD40D85-283A-4DAD-8DCB-CAD0C14488F8}" type="sibTrans" cxnId="{F64196BC-B6BD-4829-9B1A-5630B6B755E1}">
      <dgm:prSet/>
      <dgm:spPr/>
      <dgm:t>
        <a:bodyPr/>
        <a:lstStyle/>
        <a:p>
          <a:endParaRPr lang="en-US"/>
        </a:p>
      </dgm:t>
    </dgm:pt>
    <dgm:pt modelId="{19D438ED-B714-4FD7-8EE9-08E0470DDDC4}">
      <dgm:prSet phldrT="[Text]"/>
      <dgm:spPr/>
      <dgm:t>
        <a:bodyPr/>
        <a:lstStyle/>
        <a:p>
          <a:r>
            <a:rPr lang="en-US"/>
            <a:t>Linq</a:t>
          </a:r>
        </a:p>
      </dgm:t>
    </dgm:pt>
    <dgm:pt modelId="{0A8CDF5B-0207-4BAA-905F-FEAA520DD6B6}" type="parTrans" cxnId="{A89E2857-55CA-4B53-B374-A4BDE68B47F5}">
      <dgm:prSet/>
      <dgm:spPr/>
      <dgm:t>
        <a:bodyPr/>
        <a:lstStyle/>
        <a:p>
          <a:endParaRPr lang="en-US"/>
        </a:p>
      </dgm:t>
    </dgm:pt>
    <dgm:pt modelId="{66E0083B-8B08-4CB5-A538-82507DD12C96}" type="sibTrans" cxnId="{A89E2857-55CA-4B53-B374-A4BDE68B47F5}">
      <dgm:prSet/>
      <dgm:spPr/>
      <dgm:t>
        <a:bodyPr/>
        <a:lstStyle/>
        <a:p>
          <a:endParaRPr lang="en-US"/>
        </a:p>
      </dgm:t>
    </dgm:pt>
    <dgm:pt modelId="{1E13895E-2618-40C8-868B-8A236CCBEC48}">
      <dgm:prSet phldrT="[Text]"/>
      <dgm:spPr/>
      <dgm:t>
        <a:bodyPr/>
        <a:lstStyle/>
        <a:p>
          <a:r>
            <a:rPr lang="en-US"/>
            <a:t>Content Migration</a:t>
          </a:r>
        </a:p>
      </dgm:t>
    </dgm:pt>
    <dgm:pt modelId="{19CA7F4B-3B83-4B04-84B0-D7705279B4EB}" type="parTrans" cxnId="{2924BD52-6896-4B03-B3BA-8C9290961075}">
      <dgm:prSet/>
      <dgm:spPr/>
      <dgm:t>
        <a:bodyPr/>
        <a:lstStyle/>
        <a:p>
          <a:endParaRPr lang="en-US"/>
        </a:p>
      </dgm:t>
    </dgm:pt>
    <dgm:pt modelId="{605A58E5-011F-462D-9B0A-A6137BEDD256}" type="sibTrans" cxnId="{2924BD52-6896-4B03-B3BA-8C9290961075}">
      <dgm:prSet/>
      <dgm:spPr/>
      <dgm:t>
        <a:bodyPr/>
        <a:lstStyle/>
        <a:p>
          <a:endParaRPr lang="en-US"/>
        </a:p>
      </dgm:t>
    </dgm:pt>
    <dgm:pt modelId="{EBC2AFC4-1120-4DCD-9F80-A526248567B2}">
      <dgm:prSet phldrT="[Text]"/>
      <dgm:spPr/>
      <dgm:t>
        <a:bodyPr/>
        <a:lstStyle/>
        <a:p>
          <a:r>
            <a:rPr lang="en-US"/>
            <a:t>Taxonomy</a:t>
          </a:r>
        </a:p>
      </dgm:t>
    </dgm:pt>
    <dgm:pt modelId="{5C4BE5D8-9177-4B7F-8200-E2858DF63F90}" type="parTrans" cxnId="{2DC54D77-BCDE-4E37-A5CA-95DF4DD295C0}">
      <dgm:prSet/>
      <dgm:spPr/>
      <dgm:t>
        <a:bodyPr/>
        <a:lstStyle/>
        <a:p>
          <a:endParaRPr lang="en-US"/>
        </a:p>
      </dgm:t>
    </dgm:pt>
    <dgm:pt modelId="{66FE0D2C-D7DF-43BB-B26E-DE5B36954FFA}" type="sibTrans" cxnId="{2DC54D77-BCDE-4E37-A5CA-95DF4DD295C0}">
      <dgm:prSet/>
      <dgm:spPr/>
      <dgm:t>
        <a:bodyPr/>
        <a:lstStyle/>
        <a:p>
          <a:endParaRPr lang="en-US"/>
        </a:p>
      </dgm:t>
    </dgm:pt>
    <dgm:pt modelId="{A0EA9403-74F4-4A4E-AD2E-AA751695A323}">
      <dgm:prSet phldrT="[Text]"/>
      <dgm:spPr/>
      <dgm:t>
        <a:bodyPr/>
        <a:lstStyle/>
        <a:p>
          <a:r>
            <a:rPr lang="en-US"/>
            <a:t>ULS Logging</a:t>
          </a:r>
        </a:p>
      </dgm:t>
    </dgm:pt>
    <dgm:pt modelId="{ABD97039-2753-4CEC-B3F2-7AEFF012CE1E}" type="parTrans" cxnId="{8C1911D3-F2D9-4CBC-8B53-6EF9A0F33176}">
      <dgm:prSet/>
      <dgm:spPr/>
      <dgm:t>
        <a:bodyPr/>
        <a:lstStyle/>
        <a:p>
          <a:endParaRPr lang="en-US"/>
        </a:p>
      </dgm:t>
    </dgm:pt>
    <dgm:pt modelId="{84467205-F688-4D34-8A74-FD8C45AFFB07}" type="sibTrans" cxnId="{8C1911D3-F2D9-4CBC-8B53-6EF9A0F33176}">
      <dgm:prSet/>
      <dgm:spPr/>
      <dgm:t>
        <a:bodyPr/>
        <a:lstStyle/>
        <a:p>
          <a:endParaRPr lang="en-US"/>
        </a:p>
      </dgm:t>
    </dgm:pt>
    <dgm:pt modelId="{95BE4466-BD8F-436B-B8A8-9ACFA52B0954}">
      <dgm:prSet phldrT="[Text]"/>
      <dgm:spPr/>
      <dgm:t>
        <a:bodyPr/>
        <a:lstStyle/>
        <a:p>
          <a:r>
            <a:rPr lang="en-US"/>
            <a:t>Accelerators</a:t>
          </a:r>
        </a:p>
      </dgm:t>
    </dgm:pt>
    <dgm:pt modelId="{B0C2CC7B-DB4D-4C6A-9C64-706ACD28995F}" type="parTrans" cxnId="{D5EEAD25-2D04-4C01-994A-15D16E6C9BA1}">
      <dgm:prSet/>
      <dgm:spPr/>
      <dgm:t>
        <a:bodyPr/>
        <a:lstStyle/>
        <a:p>
          <a:endParaRPr lang="en-US"/>
        </a:p>
      </dgm:t>
    </dgm:pt>
    <dgm:pt modelId="{D034D7F6-7117-4944-AF8F-E49A704DFA1B}" type="sibTrans" cxnId="{D5EEAD25-2D04-4C01-994A-15D16E6C9BA1}">
      <dgm:prSet/>
      <dgm:spPr/>
      <dgm:t>
        <a:bodyPr/>
        <a:lstStyle/>
        <a:p>
          <a:endParaRPr lang="en-US"/>
        </a:p>
      </dgm:t>
    </dgm:pt>
    <dgm:pt modelId="{78B4E69B-C115-4959-9024-050EC0FB15EC}">
      <dgm:prSet phldrT="[Text]"/>
      <dgm:spPr/>
      <dgm:t>
        <a:bodyPr/>
        <a:lstStyle/>
        <a:p>
          <a:r>
            <a:rPr lang="en-US"/>
            <a:t>Sugar</a:t>
          </a:r>
        </a:p>
      </dgm:t>
    </dgm:pt>
    <dgm:pt modelId="{5B838E95-5739-4C64-BA50-03292373AFB3}" type="parTrans" cxnId="{3A1129AA-2AA1-47B1-9C6C-193D5D04E794}">
      <dgm:prSet/>
      <dgm:spPr/>
      <dgm:t>
        <a:bodyPr/>
        <a:lstStyle/>
        <a:p>
          <a:endParaRPr lang="en-US"/>
        </a:p>
      </dgm:t>
    </dgm:pt>
    <dgm:pt modelId="{103A654F-A33A-4F12-8B76-422413C2714F}" type="sibTrans" cxnId="{3A1129AA-2AA1-47B1-9C6C-193D5D04E794}">
      <dgm:prSet/>
      <dgm:spPr/>
      <dgm:t>
        <a:bodyPr/>
        <a:lstStyle/>
        <a:p>
          <a:endParaRPr lang="en-US"/>
        </a:p>
      </dgm:t>
    </dgm:pt>
    <dgm:pt modelId="{747345BB-F356-4F63-A159-027DF077A40F}">
      <dgm:prSet phldrT="[Text]"/>
      <dgm:spPr/>
      <dgm:t>
        <a:bodyPr/>
        <a:lstStyle/>
        <a:p>
          <a:r>
            <a:rPr lang="en-US"/>
            <a:t>Unit Testing</a:t>
          </a:r>
        </a:p>
      </dgm:t>
    </dgm:pt>
    <dgm:pt modelId="{AC6E734C-18A1-4F0C-9713-034800078A6F}" type="parTrans" cxnId="{DE34FFF3-4FF6-47AF-9DAD-9072C94ECCF8}">
      <dgm:prSet/>
      <dgm:spPr/>
      <dgm:t>
        <a:bodyPr/>
        <a:lstStyle/>
        <a:p>
          <a:endParaRPr lang="en-US"/>
        </a:p>
      </dgm:t>
    </dgm:pt>
    <dgm:pt modelId="{B546B587-7604-425C-B363-D2CE0BE799ED}" type="sibTrans" cxnId="{DE34FFF3-4FF6-47AF-9DAD-9072C94ECCF8}">
      <dgm:prSet/>
      <dgm:spPr/>
      <dgm:t>
        <a:bodyPr/>
        <a:lstStyle/>
        <a:p>
          <a:endParaRPr lang="en-US"/>
        </a:p>
      </dgm:t>
    </dgm:pt>
    <dgm:pt modelId="{466D36B9-71E9-4338-B336-59DEE4B303C8}">
      <dgm:prSet phldrT="[Text]"/>
      <dgm:spPr/>
      <dgm:t>
        <a:bodyPr/>
        <a:lstStyle/>
        <a:p>
          <a:r>
            <a:rPr lang="en-US"/>
            <a:t>Utility</a:t>
          </a:r>
        </a:p>
      </dgm:t>
    </dgm:pt>
    <dgm:pt modelId="{C09DA889-4C39-497D-A608-5BFE0E5F2D3F}" type="parTrans" cxnId="{9CE4BEEB-5A3D-4D6F-9A13-0CC41684AF0B}">
      <dgm:prSet/>
      <dgm:spPr/>
      <dgm:t>
        <a:bodyPr/>
        <a:lstStyle/>
        <a:p>
          <a:endParaRPr lang="en-US"/>
        </a:p>
      </dgm:t>
    </dgm:pt>
    <dgm:pt modelId="{399D40BF-F754-4B6F-9FEA-218CDCEA4943}" type="sibTrans" cxnId="{9CE4BEEB-5A3D-4D6F-9A13-0CC41684AF0B}">
      <dgm:prSet/>
      <dgm:spPr/>
      <dgm:t>
        <a:bodyPr/>
        <a:lstStyle/>
        <a:p>
          <a:endParaRPr lang="en-US"/>
        </a:p>
      </dgm:t>
    </dgm:pt>
    <dgm:pt modelId="{B8E9C2FE-10F5-423A-B356-C8BB48D83C22}">
      <dgm:prSet phldrT="[Text]"/>
      <dgm:spPr/>
      <dgm:t>
        <a:bodyPr/>
        <a:lstStyle/>
        <a:p>
          <a:r>
            <a:rPr lang="en-US"/>
            <a:t>JSON Data</a:t>
          </a:r>
        </a:p>
      </dgm:t>
    </dgm:pt>
    <dgm:pt modelId="{9C9C49FD-CF70-4ED3-8597-79BA3CB9CA99}" type="parTrans" cxnId="{18575E9B-3B68-4584-A294-C698B4A42D53}">
      <dgm:prSet/>
      <dgm:spPr/>
      <dgm:t>
        <a:bodyPr/>
        <a:lstStyle/>
        <a:p>
          <a:endParaRPr lang="en-US"/>
        </a:p>
      </dgm:t>
    </dgm:pt>
    <dgm:pt modelId="{C47F531A-4A68-4D7F-95E6-73C4DDB3D9E4}" type="sibTrans" cxnId="{18575E9B-3B68-4584-A294-C698B4A42D53}">
      <dgm:prSet/>
      <dgm:spPr/>
      <dgm:t>
        <a:bodyPr/>
        <a:lstStyle/>
        <a:p>
          <a:endParaRPr lang="en-US"/>
        </a:p>
      </dgm:t>
    </dgm:pt>
    <dgm:pt modelId="{21104AC4-248B-441C-843A-1279B3E2DD5F}">
      <dgm:prSet phldrT="[Text]"/>
      <dgm:spPr/>
      <dgm:t>
        <a:bodyPr/>
        <a:lstStyle/>
        <a:p>
          <a:r>
            <a:rPr lang="en-US"/>
            <a:t>K2</a:t>
          </a:r>
        </a:p>
      </dgm:t>
    </dgm:pt>
    <dgm:pt modelId="{AD8F6BEB-3F56-477A-888F-04411D2F32A0}" type="parTrans" cxnId="{4420BC5D-4918-4BB1-9705-A62DD50E1435}">
      <dgm:prSet/>
      <dgm:spPr/>
      <dgm:t>
        <a:bodyPr/>
        <a:lstStyle/>
        <a:p>
          <a:endParaRPr lang="en-US"/>
        </a:p>
      </dgm:t>
    </dgm:pt>
    <dgm:pt modelId="{62570559-1357-4714-B0AC-56020F16D61E}" type="sibTrans" cxnId="{4420BC5D-4918-4BB1-9705-A62DD50E1435}">
      <dgm:prSet/>
      <dgm:spPr/>
      <dgm:t>
        <a:bodyPr/>
        <a:lstStyle/>
        <a:p>
          <a:endParaRPr lang="en-US"/>
        </a:p>
      </dgm:t>
    </dgm:pt>
    <dgm:pt modelId="{45708803-322F-453C-9334-95C2DA161E32}">
      <dgm:prSet phldrT="[Text]"/>
      <dgm:spPr/>
      <dgm:t>
        <a:bodyPr/>
        <a:lstStyle/>
        <a:p>
          <a:r>
            <a:rPr lang="en-US"/>
            <a:t>Mustache</a:t>
          </a:r>
        </a:p>
      </dgm:t>
    </dgm:pt>
    <dgm:pt modelId="{9157F535-FC36-4669-80D7-021A5D48D9E8}" type="parTrans" cxnId="{2BB671E2-7BA2-44AE-BAD0-5F880816743C}">
      <dgm:prSet/>
      <dgm:spPr/>
      <dgm:t>
        <a:bodyPr/>
        <a:lstStyle/>
        <a:p>
          <a:endParaRPr lang="en-US"/>
        </a:p>
      </dgm:t>
    </dgm:pt>
    <dgm:pt modelId="{0110C89C-2315-4899-A3C1-B12A5CA41E9A}" type="sibTrans" cxnId="{2BB671E2-7BA2-44AE-BAD0-5F880816743C}">
      <dgm:prSet/>
      <dgm:spPr/>
      <dgm:t>
        <a:bodyPr/>
        <a:lstStyle/>
        <a:p>
          <a:endParaRPr lang="en-US"/>
        </a:p>
      </dgm:t>
    </dgm:pt>
    <dgm:pt modelId="{AEAA35EC-8B38-4DD5-9F08-5C5E8AC521AC}">
      <dgm:prSet phldrT="[Text]"/>
      <dgm:spPr/>
      <dgm:t>
        <a:bodyPr/>
        <a:lstStyle/>
        <a:p>
          <a:r>
            <a:rPr lang="en-US"/>
            <a:t>State Machine</a:t>
          </a:r>
        </a:p>
      </dgm:t>
    </dgm:pt>
    <dgm:pt modelId="{8D34DBED-9E2A-4ACB-802B-431D935B5650}" type="parTrans" cxnId="{2E1FF26B-6B70-49F6-A9A0-8EC7F872B0CD}">
      <dgm:prSet/>
      <dgm:spPr/>
      <dgm:t>
        <a:bodyPr/>
        <a:lstStyle/>
        <a:p>
          <a:endParaRPr lang="en-US"/>
        </a:p>
      </dgm:t>
    </dgm:pt>
    <dgm:pt modelId="{2373F76F-66AD-43FA-84F9-230DCF67B616}" type="sibTrans" cxnId="{2E1FF26B-6B70-49F6-A9A0-8EC7F872B0CD}">
      <dgm:prSet/>
      <dgm:spPr/>
      <dgm:t>
        <a:bodyPr/>
        <a:lstStyle/>
        <a:p>
          <a:endParaRPr lang="en-US"/>
        </a:p>
      </dgm:t>
    </dgm:pt>
    <dgm:pt modelId="{DC416309-B622-47FC-A5F3-74821D10BA3F}">
      <dgm:prSet phldrT="[Text]"/>
      <dgm:spPr/>
      <dgm:t>
        <a:bodyPr/>
        <a:lstStyle/>
        <a:p>
          <a:r>
            <a:rPr lang="en-US"/>
            <a:t>Excel (XLSX)</a:t>
          </a:r>
        </a:p>
      </dgm:t>
    </dgm:pt>
    <dgm:pt modelId="{DF71CA12-5E4F-4322-84DE-A617EDEEB3DD}" type="parTrans" cxnId="{C13B385A-877C-4D39-928B-60BB40DD4DE4}">
      <dgm:prSet/>
      <dgm:spPr/>
      <dgm:t>
        <a:bodyPr/>
        <a:lstStyle/>
        <a:p>
          <a:endParaRPr lang="en-US"/>
        </a:p>
      </dgm:t>
    </dgm:pt>
    <dgm:pt modelId="{17DFF2E6-18F0-4FCB-95F9-FBD4CA471E4B}" type="sibTrans" cxnId="{C13B385A-877C-4D39-928B-60BB40DD4DE4}">
      <dgm:prSet/>
      <dgm:spPr/>
      <dgm:t>
        <a:bodyPr/>
        <a:lstStyle/>
        <a:p>
          <a:endParaRPr lang="en-US"/>
        </a:p>
      </dgm:t>
    </dgm:pt>
    <dgm:pt modelId="{BD81D88F-D577-412E-981C-D9E0D6DE0688}">
      <dgm:prSet phldrT="[Text]"/>
      <dgm:spPr/>
      <dgm:t>
        <a:bodyPr/>
        <a:lstStyle/>
        <a:p>
          <a:r>
            <a:rPr lang="en-US"/>
            <a:t>Word (DOCX)</a:t>
          </a:r>
        </a:p>
      </dgm:t>
    </dgm:pt>
    <dgm:pt modelId="{CE6780D1-8AAC-4C11-8446-1386EF210B2C}" type="parTrans" cxnId="{E22DAEAA-5ECF-4343-9522-F2ABB6ED194A}">
      <dgm:prSet/>
      <dgm:spPr/>
      <dgm:t>
        <a:bodyPr/>
        <a:lstStyle/>
        <a:p>
          <a:endParaRPr lang="en-US"/>
        </a:p>
      </dgm:t>
    </dgm:pt>
    <dgm:pt modelId="{270904B8-511E-4AE2-8A04-6D1BF83C1426}" type="sibTrans" cxnId="{E22DAEAA-5ECF-4343-9522-F2ABB6ED194A}">
      <dgm:prSet/>
      <dgm:spPr/>
      <dgm:t>
        <a:bodyPr/>
        <a:lstStyle/>
        <a:p>
          <a:endParaRPr lang="en-US"/>
        </a:p>
      </dgm:t>
    </dgm:pt>
    <dgm:pt modelId="{5787FA66-6705-4A93-99A7-C0CD44822198}">
      <dgm:prSet phldrT="[Text]"/>
      <dgm:spPr/>
      <dgm:t>
        <a:bodyPr/>
        <a:lstStyle/>
        <a:p>
          <a:r>
            <a:rPr lang="en-US"/>
            <a:t>Zip</a:t>
          </a:r>
        </a:p>
      </dgm:t>
    </dgm:pt>
    <dgm:pt modelId="{FEA2256C-DB66-447A-A044-A2A954826252}" type="parTrans" cxnId="{C7F7D052-FA0E-4DC2-8DB1-DAAFA8CABF4E}">
      <dgm:prSet/>
      <dgm:spPr/>
      <dgm:t>
        <a:bodyPr/>
        <a:lstStyle/>
        <a:p>
          <a:endParaRPr lang="en-US"/>
        </a:p>
      </dgm:t>
    </dgm:pt>
    <dgm:pt modelId="{989FB2BF-31B5-4C1C-9E21-B9AD88F54391}" type="sibTrans" cxnId="{C7F7D052-FA0E-4DC2-8DB1-DAAFA8CABF4E}">
      <dgm:prSet/>
      <dgm:spPr/>
      <dgm:t>
        <a:bodyPr/>
        <a:lstStyle/>
        <a:p>
          <a:endParaRPr lang="en-US"/>
        </a:p>
      </dgm:t>
    </dgm:pt>
    <dgm:pt modelId="{D31DB2CA-D07D-4D9F-8FDB-E6169D19BAB3}">
      <dgm:prSet phldrT="[Text]"/>
      <dgm:spPr/>
      <dgm:t>
        <a:bodyPr/>
        <a:lstStyle/>
        <a:p>
          <a:r>
            <a:rPr lang="en-US"/>
            <a:t>InfoPath</a:t>
          </a:r>
        </a:p>
      </dgm:t>
    </dgm:pt>
    <dgm:pt modelId="{A0D0F4BB-22F7-454E-9377-EA4D45CD58F7}" type="parTrans" cxnId="{45BEF40F-384F-4AF3-8B3D-BF218BD14A0A}">
      <dgm:prSet/>
      <dgm:spPr/>
      <dgm:t>
        <a:bodyPr/>
        <a:lstStyle/>
        <a:p>
          <a:endParaRPr lang="en-US"/>
        </a:p>
      </dgm:t>
    </dgm:pt>
    <dgm:pt modelId="{4C92ABF8-DD9E-4AC5-96E2-7A6D7B10C9CD}" type="sibTrans" cxnId="{45BEF40F-384F-4AF3-8B3D-BF218BD14A0A}">
      <dgm:prSet/>
      <dgm:spPr/>
      <dgm:t>
        <a:bodyPr/>
        <a:lstStyle/>
        <a:p>
          <a:endParaRPr lang="en-US"/>
        </a:p>
      </dgm:t>
    </dgm:pt>
    <dgm:pt modelId="{4F3A3AA3-A7C1-40EB-A4F6-94CC2C333F53}">
      <dgm:prSet phldrT="[Text]"/>
      <dgm:spPr/>
      <dgm:t>
        <a:bodyPr/>
        <a:lstStyle/>
        <a:p>
          <a:r>
            <a:rPr lang="en-US"/>
            <a:t>Web</a:t>
          </a:r>
        </a:p>
      </dgm:t>
    </dgm:pt>
    <dgm:pt modelId="{E3ED3266-9F6A-4791-A71E-789249D0E7AA}" type="parTrans" cxnId="{EDCE62B3-CE5B-439A-8ACB-D976B61A7697}">
      <dgm:prSet/>
      <dgm:spPr/>
      <dgm:t>
        <a:bodyPr/>
        <a:lstStyle/>
        <a:p>
          <a:endParaRPr lang="en-US"/>
        </a:p>
      </dgm:t>
    </dgm:pt>
    <dgm:pt modelId="{34732417-6291-42F8-830C-3FF05451007B}" type="sibTrans" cxnId="{EDCE62B3-CE5B-439A-8ACB-D976B61A7697}">
      <dgm:prSet/>
      <dgm:spPr/>
      <dgm:t>
        <a:bodyPr/>
        <a:lstStyle/>
        <a:p>
          <a:endParaRPr lang="en-US"/>
        </a:p>
      </dgm:t>
    </dgm:pt>
    <dgm:pt modelId="{C76637C3-AB8A-4680-A04F-27CB04214358}">
      <dgm:prSet phldrT="[Text]"/>
      <dgm:spPr/>
      <dgm:t>
        <a:bodyPr/>
        <a:lstStyle/>
        <a:p>
          <a:r>
            <a:rPr lang="en-US"/>
            <a:t>IIS</a:t>
          </a:r>
        </a:p>
      </dgm:t>
    </dgm:pt>
    <dgm:pt modelId="{955A9F14-AE98-4C57-8E45-EA03166EC811}" type="parTrans" cxnId="{906AA6A4-25E3-4EEE-93A4-DA34FEF6047A}">
      <dgm:prSet/>
      <dgm:spPr/>
      <dgm:t>
        <a:bodyPr/>
        <a:lstStyle/>
        <a:p>
          <a:endParaRPr lang="en-US"/>
        </a:p>
      </dgm:t>
    </dgm:pt>
    <dgm:pt modelId="{23EFCD73-118F-4A11-9C14-B3B51B2CFF51}" type="sibTrans" cxnId="{906AA6A4-25E3-4EEE-93A4-DA34FEF6047A}">
      <dgm:prSet/>
      <dgm:spPr/>
      <dgm:t>
        <a:bodyPr/>
        <a:lstStyle/>
        <a:p>
          <a:endParaRPr lang="en-US"/>
        </a:p>
      </dgm:t>
    </dgm:pt>
    <dgm:pt modelId="{A3CFE407-C892-4F74-9DF3-5C3E9CFA9FC8}">
      <dgm:prSet phldrT="[Text]"/>
      <dgm:spPr/>
      <dgm:t>
        <a:bodyPr/>
        <a:lstStyle/>
        <a:p>
          <a:r>
            <a:rPr lang="en-US"/>
            <a:t>Active Directory</a:t>
          </a:r>
        </a:p>
      </dgm:t>
    </dgm:pt>
    <dgm:pt modelId="{E9FC62B5-BEC3-4A8F-8ED7-8447FBCF7F0E}" type="parTrans" cxnId="{DF4CA01B-F8E8-47E2-986D-E826A9EFF5BE}">
      <dgm:prSet/>
      <dgm:spPr/>
      <dgm:t>
        <a:bodyPr/>
        <a:lstStyle/>
        <a:p>
          <a:endParaRPr lang="en-US"/>
        </a:p>
      </dgm:t>
    </dgm:pt>
    <dgm:pt modelId="{10BC9937-FFBD-42B9-9E86-BEDD1A11CC96}" type="sibTrans" cxnId="{DF4CA01B-F8E8-47E2-986D-E826A9EFF5BE}">
      <dgm:prSet/>
      <dgm:spPr/>
      <dgm:t>
        <a:bodyPr/>
        <a:lstStyle/>
        <a:p>
          <a:endParaRPr lang="en-US"/>
        </a:p>
      </dgm:t>
    </dgm:pt>
    <dgm:pt modelId="{84A89CBD-2E97-412C-86AF-C2941F62B8BB}" type="pres">
      <dgm:prSet presAssocID="{F026B443-FAB2-4EE1-A8DF-1409867CF5F9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3C02E3C-4D36-458C-A88B-0309B59C6478}" type="pres">
      <dgm:prSet presAssocID="{0CB3A68B-ED46-4031-B3F1-4D541619B2C8}" presName="compNode" presStyleCnt="0"/>
      <dgm:spPr/>
    </dgm:pt>
    <dgm:pt modelId="{53BF1CBB-5274-4608-BD57-BAC052C9A9AC}" type="pres">
      <dgm:prSet presAssocID="{0CB3A68B-ED46-4031-B3F1-4D541619B2C8}" presName="aNode" presStyleLbl="bgShp" presStyleIdx="0" presStyleCnt="4"/>
      <dgm:spPr/>
      <dgm:t>
        <a:bodyPr/>
        <a:lstStyle/>
        <a:p>
          <a:endParaRPr lang="en-US"/>
        </a:p>
      </dgm:t>
    </dgm:pt>
    <dgm:pt modelId="{C0DF01C1-737B-42EC-A653-761935637CB8}" type="pres">
      <dgm:prSet presAssocID="{0CB3A68B-ED46-4031-B3F1-4D541619B2C8}" presName="textNode" presStyleLbl="bgShp" presStyleIdx="0" presStyleCnt="4"/>
      <dgm:spPr/>
      <dgm:t>
        <a:bodyPr/>
        <a:lstStyle/>
        <a:p>
          <a:endParaRPr lang="en-US"/>
        </a:p>
      </dgm:t>
    </dgm:pt>
    <dgm:pt modelId="{5844A699-FDAF-413A-8DD1-D36ED3D4D055}" type="pres">
      <dgm:prSet presAssocID="{0CB3A68B-ED46-4031-B3F1-4D541619B2C8}" presName="compChildNode" presStyleCnt="0"/>
      <dgm:spPr/>
    </dgm:pt>
    <dgm:pt modelId="{C34BB739-84D4-4AA0-9825-AC6CAD2EC152}" type="pres">
      <dgm:prSet presAssocID="{0CB3A68B-ED46-4031-B3F1-4D541619B2C8}" presName="theInnerList" presStyleCnt="0"/>
      <dgm:spPr/>
    </dgm:pt>
    <dgm:pt modelId="{2E398954-B0AD-4BAF-829C-B080F90C6C98}" type="pres">
      <dgm:prSet presAssocID="{D97F7DC3-DBED-4B26-9481-DABF3EFE5ED9}" presName="childNode" presStyleLbl="node1" presStyleIdx="0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A2CD88-B37B-41AA-B015-DDB54D17AF61}" type="pres">
      <dgm:prSet presAssocID="{D97F7DC3-DBED-4B26-9481-DABF3EFE5ED9}" presName="aSpace2" presStyleCnt="0"/>
      <dgm:spPr/>
    </dgm:pt>
    <dgm:pt modelId="{63E3C154-322C-4132-9F6B-2B3CA1ACC203}" type="pres">
      <dgm:prSet presAssocID="{DC416309-B622-47FC-A5F3-74821D10BA3F}" presName="childNode" presStyleLbl="node1" presStyleIdx="1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48A275-2AEF-451F-AAC2-2E48D87E6D5F}" type="pres">
      <dgm:prSet presAssocID="{DC416309-B622-47FC-A5F3-74821D10BA3F}" presName="aSpace2" presStyleCnt="0"/>
      <dgm:spPr/>
    </dgm:pt>
    <dgm:pt modelId="{3ED28A9C-7A7D-4011-952D-B56CE67AEA79}" type="pres">
      <dgm:prSet presAssocID="{BD81D88F-D577-412E-981C-D9E0D6DE0688}" presName="childNode" presStyleLbl="node1" presStyleIdx="2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9223F5-25E6-4CC9-9144-F83C7DBF0631}" type="pres">
      <dgm:prSet presAssocID="{BD81D88F-D577-412E-981C-D9E0D6DE0688}" presName="aSpace2" presStyleCnt="0"/>
      <dgm:spPr/>
    </dgm:pt>
    <dgm:pt modelId="{5A903749-AF86-42F0-BA8B-4D132A6DECC0}" type="pres">
      <dgm:prSet presAssocID="{5787FA66-6705-4A93-99A7-C0CD44822198}" presName="childNode" presStyleLbl="node1" presStyleIdx="3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6CBC80-113E-4D38-AD7C-825AA76C30FB}" type="pres">
      <dgm:prSet presAssocID="{0CB3A68B-ED46-4031-B3F1-4D541619B2C8}" presName="aSpace" presStyleCnt="0"/>
      <dgm:spPr/>
    </dgm:pt>
    <dgm:pt modelId="{65CA3BC2-C0FC-47A2-B2E8-2F9E89C0CF77}" type="pres">
      <dgm:prSet presAssocID="{BB0B33A0-4BA3-4545-A697-699EFDB0B3F2}" presName="compNode" presStyleCnt="0"/>
      <dgm:spPr/>
    </dgm:pt>
    <dgm:pt modelId="{7C99AE12-51D3-4E17-B336-A1CCC2D7763D}" type="pres">
      <dgm:prSet presAssocID="{BB0B33A0-4BA3-4545-A697-699EFDB0B3F2}" presName="aNode" presStyleLbl="bgShp" presStyleIdx="1" presStyleCnt="4"/>
      <dgm:spPr/>
      <dgm:t>
        <a:bodyPr/>
        <a:lstStyle/>
        <a:p>
          <a:endParaRPr lang="en-US"/>
        </a:p>
      </dgm:t>
    </dgm:pt>
    <dgm:pt modelId="{DFDCA684-A332-428C-A73C-61D51FC44FCC}" type="pres">
      <dgm:prSet presAssocID="{BB0B33A0-4BA3-4545-A697-699EFDB0B3F2}" presName="textNode" presStyleLbl="bgShp" presStyleIdx="1" presStyleCnt="4"/>
      <dgm:spPr/>
      <dgm:t>
        <a:bodyPr/>
        <a:lstStyle/>
        <a:p>
          <a:endParaRPr lang="en-US"/>
        </a:p>
      </dgm:t>
    </dgm:pt>
    <dgm:pt modelId="{4B2235D1-271F-4F07-9201-A6C5F0B16DD2}" type="pres">
      <dgm:prSet presAssocID="{BB0B33A0-4BA3-4545-A697-699EFDB0B3F2}" presName="compChildNode" presStyleCnt="0"/>
      <dgm:spPr/>
    </dgm:pt>
    <dgm:pt modelId="{4367D98D-759C-4A45-B9A6-8F70C720071E}" type="pres">
      <dgm:prSet presAssocID="{BB0B33A0-4BA3-4545-A697-699EFDB0B3F2}" presName="theInnerList" presStyleCnt="0"/>
      <dgm:spPr/>
    </dgm:pt>
    <dgm:pt modelId="{233DE70C-41D4-45C8-9C62-A69BDED18A29}" type="pres">
      <dgm:prSet presAssocID="{A3CFE407-C892-4F74-9DF3-5C3E9CFA9FC8}" presName="childNode" presStyleLbl="node1" presStyleIdx="4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3772B9-721E-4720-A143-7ABFA4C653F7}" type="pres">
      <dgm:prSet presAssocID="{A3CFE407-C892-4F74-9DF3-5C3E9CFA9FC8}" presName="aSpace2" presStyleCnt="0"/>
      <dgm:spPr/>
    </dgm:pt>
    <dgm:pt modelId="{1BDB4C8A-8A10-4EFE-B834-D6B86457DFF6}" type="pres">
      <dgm:prSet presAssocID="{E2B2CA30-3618-4510-A8C5-5555DC89BC0E}" presName="childNode" presStyleLbl="node1" presStyleIdx="5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7167257-2A5C-4B0D-88FD-D96FE96CC339}" type="pres">
      <dgm:prSet presAssocID="{E2B2CA30-3618-4510-A8C5-5555DC89BC0E}" presName="aSpace2" presStyleCnt="0"/>
      <dgm:spPr/>
    </dgm:pt>
    <dgm:pt modelId="{EAF477EF-175B-43DD-8B69-1D9056E82614}" type="pres">
      <dgm:prSet presAssocID="{1FA5689C-001F-4088-BAC8-FF084E0E6248}" presName="childNode" presStyleLbl="node1" presStyleIdx="6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60C5D0-D8F9-48A8-A4C4-A3416C36B381}" type="pres">
      <dgm:prSet presAssocID="{1FA5689C-001F-4088-BAC8-FF084E0E6248}" presName="aSpace2" presStyleCnt="0"/>
      <dgm:spPr/>
    </dgm:pt>
    <dgm:pt modelId="{D84D93DA-7996-4F11-96E4-F9BAF0EA0D24}" type="pres">
      <dgm:prSet presAssocID="{19D438ED-B714-4FD7-8EE9-08E0470DDDC4}" presName="childNode" presStyleLbl="node1" presStyleIdx="7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8840C6-FF3E-4CE7-847E-E35FB0D2B6F0}" type="pres">
      <dgm:prSet presAssocID="{19D438ED-B714-4FD7-8EE9-08E0470DDDC4}" presName="aSpace2" presStyleCnt="0"/>
      <dgm:spPr/>
    </dgm:pt>
    <dgm:pt modelId="{E032BBF0-441E-4D0B-BC12-BDFA4668F643}" type="pres">
      <dgm:prSet presAssocID="{B8E9C2FE-10F5-423A-B356-C8BB48D83C22}" presName="childNode" presStyleLbl="node1" presStyleIdx="8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B6EE47-966D-4630-9838-8A9E25602FF9}" type="pres">
      <dgm:prSet presAssocID="{B8E9C2FE-10F5-423A-B356-C8BB48D83C22}" presName="aSpace2" presStyleCnt="0"/>
      <dgm:spPr/>
    </dgm:pt>
    <dgm:pt modelId="{9E6B7D94-4EB3-4823-BA8E-95D85A9F43A6}" type="pres">
      <dgm:prSet presAssocID="{21104AC4-248B-441C-843A-1279B3E2DD5F}" presName="childNode" presStyleLbl="node1" presStyleIdx="9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61D1055-AEAB-44D4-8211-682DE44E94EF}" type="pres">
      <dgm:prSet presAssocID="{21104AC4-248B-441C-843A-1279B3E2DD5F}" presName="aSpace2" presStyleCnt="0"/>
      <dgm:spPr/>
    </dgm:pt>
    <dgm:pt modelId="{8BB42E84-C061-4BEC-9C05-EA7EAF9374EF}" type="pres">
      <dgm:prSet presAssocID="{C76637C3-AB8A-4680-A04F-27CB04214358}" presName="childNode" presStyleLbl="node1" presStyleIdx="10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3F31F5B-7E8B-4A0E-B8D7-3A8B447BEFA0}" type="pres">
      <dgm:prSet presAssocID="{BB0B33A0-4BA3-4545-A697-699EFDB0B3F2}" presName="aSpace" presStyleCnt="0"/>
      <dgm:spPr/>
    </dgm:pt>
    <dgm:pt modelId="{CC7BD9BF-D7FC-4CC6-B6B9-ABB380242630}" type="pres">
      <dgm:prSet presAssocID="{3661EE2B-19D8-40C0-8B78-ED8ABAEDC79F}" presName="compNode" presStyleCnt="0"/>
      <dgm:spPr/>
    </dgm:pt>
    <dgm:pt modelId="{1C091861-9C22-4D0A-8C41-50EDFEAFE013}" type="pres">
      <dgm:prSet presAssocID="{3661EE2B-19D8-40C0-8B78-ED8ABAEDC79F}" presName="aNode" presStyleLbl="bgShp" presStyleIdx="2" presStyleCnt="4"/>
      <dgm:spPr/>
      <dgm:t>
        <a:bodyPr/>
        <a:lstStyle/>
        <a:p>
          <a:endParaRPr lang="en-US"/>
        </a:p>
      </dgm:t>
    </dgm:pt>
    <dgm:pt modelId="{6DA3B209-D4A2-42E1-99CE-58D23979E829}" type="pres">
      <dgm:prSet presAssocID="{3661EE2B-19D8-40C0-8B78-ED8ABAEDC79F}" presName="textNode" presStyleLbl="bgShp" presStyleIdx="2" presStyleCnt="4"/>
      <dgm:spPr/>
      <dgm:t>
        <a:bodyPr/>
        <a:lstStyle/>
        <a:p>
          <a:endParaRPr lang="en-US"/>
        </a:p>
      </dgm:t>
    </dgm:pt>
    <dgm:pt modelId="{94ECD0C8-0AEA-4A8C-8B64-7B163AF14120}" type="pres">
      <dgm:prSet presAssocID="{3661EE2B-19D8-40C0-8B78-ED8ABAEDC79F}" presName="compChildNode" presStyleCnt="0"/>
      <dgm:spPr/>
    </dgm:pt>
    <dgm:pt modelId="{1196DBF8-84FB-46F3-9041-E7593BE2771A}" type="pres">
      <dgm:prSet presAssocID="{3661EE2B-19D8-40C0-8B78-ED8ABAEDC79F}" presName="theInnerList" presStyleCnt="0"/>
      <dgm:spPr/>
    </dgm:pt>
    <dgm:pt modelId="{276423B2-0476-494B-8723-E60B0E95CDEB}" type="pres">
      <dgm:prSet presAssocID="{FED51FB5-DCCD-4107-85E9-ADE5E67E1597}" presName="childNode" presStyleLbl="node1" presStyleIdx="11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0C154FD-AC37-43D5-B783-E55BC516F82B}" type="pres">
      <dgm:prSet presAssocID="{FED51FB5-DCCD-4107-85E9-ADE5E67E1597}" presName="aSpace2" presStyleCnt="0"/>
      <dgm:spPr/>
    </dgm:pt>
    <dgm:pt modelId="{F9E65AF9-F9D4-484B-A0A5-7C3E23E414BB}" type="pres">
      <dgm:prSet presAssocID="{1E13895E-2618-40C8-868B-8A236CCBEC48}" presName="childNode" presStyleLbl="node1" presStyleIdx="12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6B7BADB-1E7E-4F12-920A-E722CF0990A4}" type="pres">
      <dgm:prSet presAssocID="{1E13895E-2618-40C8-868B-8A236CCBEC48}" presName="aSpace2" presStyleCnt="0"/>
      <dgm:spPr/>
    </dgm:pt>
    <dgm:pt modelId="{A0333B8B-CD30-45AA-B8DF-4F9E2A39B3F6}" type="pres">
      <dgm:prSet presAssocID="{EBC2AFC4-1120-4DCD-9F80-A526248567B2}" presName="childNode" presStyleLbl="node1" presStyleIdx="13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70081E-3817-4874-95A0-7C675C3975F6}" type="pres">
      <dgm:prSet presAssocID="{EBC2AFC4-1120-4DCD-9F80-A526248567B2}" presName="aSpace2" presStyleCnt="0"/>
      <dgm:spPr/>
    </dgm:pt>
    <dgm:pt modelId="{41141E04-D4C3-451B-A9C4-81FED37CB1DB}" type="pres">
      <dgm:prSet presAssocID="{A0EA9403-74F4-4A4E-AD2E-AA751695A323}" presName="childNode" presStyleLbl="node1" presStyleIdx="14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285284-3A26-4F6E-B932-F99E1A6F9440}" type="pres">
      <dgm:prSet presAssocID="{A0EA9403-74F4-4A4E-AD2E-AA751695A323}" presName="aSpace2" presStyleCnt="0"/>
      <dgm:spPr/>
    </dgm:pt>
    <dgm:pt modelId="{02164B16-0695-48B9-A7EC-04B686291CBA}" type="pres">
      <dgm:prSet presAssocID="{D31DB2CA-D07D-4D9F-8FDB-E6169D19BAB3}" presName="childNode" presStyleLbl="node1" presStyleIdx="15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F7AC5F-B5B7-42C2-B921-63C4472E9B9A}" type="pres">
      <dgm:prSet presAssocID="{3661EE2B-19D8-40C0-8B78-ED8ABAEDC79F}" presName="aSpace" presStyleCnt="0"/>
      <dgm:spPr/>
    </dgm:pt>
    <dgm:pt modelId="{66FB47D1-D2D4-471F-BAF6-714B1D426964}" type="pres">
      <dgm:prSet presAssocID="{95BE4466-BD8F-436B-B8A8-9ACFA52B0954}" presName="compNode" presStyleCnt="0"/>
      <dgm:spPr/>
    </dgm:pt>
    <dgm:pt modelId="{044E68BA-005C-438A-A29C-9EA1D3401609}" type="pres">
      <dgm:prSet presAssocID="{95BE4466-BD8F-436B-B8A8-9ACFA52B0954}" presName="aNode" presStyleLbl="bgShp" presStyleIdx="3" presStyleCnt="4"/>
      <dgm:spPr/>
      <dgm:t>
        <a:bodyPr/>
        <a:lstStyle/>
        <a:p>
          <a:endParaRPr lang="en-US"/>
        </a:p>
      </dgm:t>
    </dgm:pt>
    <dgm:pt modelId="{4B1764E7-260A-455D-8FED-EAC6B9E5727F}" type="pres">
      <dgm:prSet presAssocID="{95BE4466-BD8F-436B-B8A8-9ACFA52B0954}" presName="textNode" presStyleLbl="bgShp" presStyleIdx="3" presStyleCnt="4"/>
      <dgm:spPr/>
      <dgm:t>
        <a:bodyPr/>
        <a:lstStyle/>
        <a:p>
          <a:endParaRPr lang="en-US"/>
        </a:p>
      </dgm:t>
    </dgm:pt>
    <dgm:pt modelId="{E4E4D2A6-D9EF-4B09-8231-6B53467DAD14}" type="pres">
      <dgm:prSet presAssocID="{95BE4466-BD8F-436B-B8A8-9ACFA52B0954}" presName="compChildNode" presStyleCnt="0"/>
      <dgm:spPr/>
    </dgm:pt>
    <dgm:pt modelId="{E88BAB6D-FD2A-460C-B931-1FCBB2AF44A6}" type="pres">
      <dgm:prSet presAssocID="{95BE4466-BD8F-436B-B8A8-9ACFA52B0954}" presName="theInnerList" presStyleCnt="0"/>
      <dgm:spPr/>
    </dgm:pt>
    <dgm:pt modelId="{E493E165-237C-48AA-A575-32422047F93B}" type="pres">
      <dgm:prSet presAssocID="{4F3A3AA3-A7C1-40EB-A4F6-94CC2C333F53}" presName="childNode" presStyleLbl="node1" presStyleIdx="16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7A7AE6-F305-4348-B031-772A360DC184}" type="pres">
      <dgm:prSet presAssocID="{4F3A3AA3-A7C1-40EB-A4F6-94CC2C333F53}" presName="aSpace2" presStyleCnt="0"/>
      <dgm:spPr/>
    </dgm:pt>
    <dgm:pt modelId="{06B2BFF7-1BCF-4D86-A00B-9497DD0BFF57}" type="pres">
      <dgm:prSet presAssocID="{78B4E69B-C115-4959-9024-050EC0FB15EC}" presName="childNode" presStyleLbl="node1" presStyleIdx="17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004212-4BEB-4D3D-9CF7-0776A10A5D28}" type="pres">
      <dgm:prSet presAssocID="{78B4E69B-C115-4959-9024-050EC0FB15EC}" presName="aSpace2" presStyleCnt="0"/>
      <dgm:spPr/>
    </dgm:pt>
    <dgm:pt modelId="{F420486C-633D-4C7B-87CA-E82FD32C354D}" type="pres">
      <dgm:prSet presAssocID="{AEAA35EC-8B38-4DD5-9F08-5C5E8AC521AC}" presName="childNode" presStyleLbl="node1" presStyleIdx="18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044432-40B9-461E-8C76-39353B76C793}" type="pres">
      <dgm:prSet presAssocID="{AEAA35EC-8B38-4DD5-9F08-5C5E8AC521AC}" presName="aSpace2" presStyleCnt="0"/>
      <dgm:spPr/>
    </dgm:pt>
    <dgm:pt modelId="{CED9F4F2-318E-4E73-846A-F0E1B20525E9}" type="pres">
      <dgm:prSet presAssocID="{45708803-322F-453C-9334-95C2DA161E32}" presName="childNode" presStyleLbl="node1" presStyleIdx="19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CFB4EE-EC92-4E47-A39F-4A178F49F64B}" type="pres">
      <dgm:prSet presAssocID="{45708803-322F-453C-9334-95C2DA161E32}" presName="aSpace2" presStyleCnt="0"/>
      <dgm:spPr/>
    </dgm:pt>
    <dgm:pt modelId="{A8B88CD1-5E4C-4713-A32D-C684FA1F4B62}" type="pres">
      <dgm:prSet presAssocID="{747345BB-F356-4F63-A159-027DF077A40F}" presName="childNode" presStyleLbl="node1" presStyleIdx="20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361E662-CA5C-4704-AB09-DA8B09B3A6DD}" type="pres">
      <dgm:prSet presAssocID="{747345BB-F356-4F63-A159-027DF077A40F}" presName="aSpace2" presStyleCnt="0"/>
      <dgm:spPr/>
    </dgm:pt>
    <dgm:pt modelId="{26EBB368-2411-49FC-A574-0785C0B496E3}" type="pres">
      <dgm:prSet presAssocID="{466D36B9-71E9-4338-B336-59DEE4B303C8}" presName="childNode" presStyleLbl="node1" presStyleIdx="21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22DAEAA-5ECF-4343-9522-F2ABB6ED194A}" srcId="{0CB3A68B-ED46-4031-B3F1-4D541619B2C8}" destId="{BD81D88F-D577-412E-981C-D9E0D6DE0688}" srcOrd="2" destOrd="0" parTransId="{CE6780D1-8AAC-4C11-8446-1386EF210B2C}" sibTransId="{270904B8-511E-4AE2-8A04-6D1BF83C1426}"/>
    <dgm:cxn modelId="{A2B4090D-51F0-4FF7-AE56-307BD3857CFD}" type="presOf" srcId="{78B4E69B-C115-4959-9024-050EC0FB15EC}" destId="{06B2BFF7-1BCF-4D86-A00B-9497DD0BFF57}" srcOrd="0" destOrd="0" presId="urn:microsoft.com/office/officeart/2005/8/layout/lProcess2"/>
    <dgm:cxn modelId="{0E0C5661-358A-4767-A8BC-71B382DA94F2}" type="presOf" srcId="{95BE4466-BD8F-436B-B8A8-9ACFA52B0954}" destId="{4B1764E7-260A-455D-8FED-EAC6B9E5727F}" srcOrd="1" destOrd="0" presId="urn:microsoft.com/office/officeart/2005/8/layout/lProcess2"/>
    <dgm:cxn modelId="{75C49E8B-8F54-438C-ABED-F4D32036F997}" type="presOf" srcId="{BB0B33A0-4BA3-4545-A697-699EFDB0B3F2}" destId="{7C99AE12-51D3-4E17-B336-A1CCC2D7763D}" srcOrd="0" destOrd="0" presId="urn:microsoft.com/office/officeart/2005/8/layout/lProcess2"/>
    <dgm:cxn modelId="{96A5D77A-E0E5-46F0-86D3-4B23D7D940F6}" type="presOf" srcId="{A0EA9403-74F4-4A4E-AD2E-AA751695A323}" destId="{41141E04-D4C3-451B-A9C4-81FED37CB1DB}" srcOrd="0" destOrd="0" presId="urn:microsoft.com/office/officeart/2005/8/layout/lProcess2"/>
    <dgm:cxn modelId="{1FF4C7D3-15AD-4029-8BB4-F8B232DF711D}" type="presOf" srcId="{D31DB2CA-D07D-4D9F-8FDB-E6169D19BAB3}" destId="{02164B16-0695-48B9-A7EC-04B686291CBA}" srcOrd="0" destOrd="0" presId="urn:microsoft.com/office/officeart/2005/8/layout/lProcess2"/>
    <dgm:cxn modelId="{A89E2857-55CA-4B53-B374-A4BDE68B47F5}" srcId="{BB0B33A0-4BA3-4545-A697-699EFDB0B3F2}" destId="{19D438ED-B714-4FD7-8EE9-08E0470DDDC4}" srcOrd="3" destOrd="0" parTransId="{0A8CDF5B-0207-4BAA-905F-FEAA520DD6B6}" sibTransId="{66E0083B-8B08-4CB5-A538-82507DD12C96}"/>
    <dgm:cxn modelId="{32617F99-A26A-4D22-BD5F-88BA7AC710F8}" type="presOf" srcId="{D97F7DC3-DBED-4B26-9481-DABF3EFE5ED9}" destId="{2E398954-B0AD-4BAF-829C-B080F90C6C98}" srcOrd="0" destOrd="0" presId="urn:microsoft.com/office/officeart/2005/8/layout/lProcess2"/>
    <dgm:cxn modelId="{DA595C7C-DE6D-4C98-955A-F97D21595D82}" type="presOf" srcId="{F026B443-FAB2-4EE1-A8DF-1409867CF5F9}" destId="{84A89CBD-2E97-412C-86AF-C2941F62B8BB}" srcOrd="0" destOrd="0" presId="urn:microsoft.com/office/officeart/2005/8/layout/lProcess2"/>
    <dgm:cxn modelId="{505BFBAE-AE95-4DB6-A8F7-24BF4D45136B}" type="presOf" srcId="{5787FA66-6705-4A93-99A7-C0CD44822198}" destId="{5A903749-AF86-42F0-BA8B-4D132A6DECC0}" srcOrd="0" destOrd="0" presId="urn:microsoft.com/office/officeart/2005/8/layout/lProcess2"/>
    <dgm:cxn modelId="{AB6F25AE-8C87-46F1-8A4C-5ECA729FFA4A}" type="presOf" srcId="{EBC2AFC4-1120-4DCD-9F80-A526248567B2}" destId="{A0333B8B-CD30-45AA-B8DF-4F9E2A39B3F6}" srcOrd="0" destOrd="0" presId="urn:microsoft.com/office/officeart/2005/8/layout/lProcess2"/>
    <dgm:cxn modelId="{D666D92F-B97E-4252-8778-DCEF6FDE64FB}" type="presOf" srcId="{E2B2CA30-3618-4510-A8C5-5555DC89BC0E}" destId="{1BDB4C8A-8A10-4EFE-B834-D6B86457DFF6}" srcOrd="0" destOrd="0" presId="urn:microsoft.com/office/officeart/2005/8/layout/lProcess2"/>
    <dgm:cxn modelId="{906AA6A4-25E3-4EEE-93A4-DA34FEF6047A}" srcId="{BB0B33A0-4BA3-4545-A697-699EFDB0B3F2}" destId="{C76637C3-AB8A-4680-A04F-27CB04214358}" srcOrd="6" destOrd="0" parTransId="{955A9F14-AE98-4C57-8E45-EA03166EC811}" sibTransId="{23EFCD73-118F-4A11-9C14-B3B51B2CFF51}"/>
    <dgm:cxn modelId="{C7F7D052-FA0E-4DC2-8DB1-DAAFA8CABF4E}" srcId="{0CB3A68B-ED46-4031-B3F1-4D541619B2C8}" destId="{5787FA66-6705-4A93-99A7-C0CD44822198}" srcOrd="3" destOrd="0" parTransId="{FEA2256C-DB66-447A-A044-A2A954826252}" sibTransId="{989FB2BF-31B5-4C1C-9E21-B9AD88F54391}"/>
    <dgm:cxn modelId="{E4DF2674-4006-4E10-888E-B2C2B788B33E}" srcId="{0CB3A68B-ED46-4031-B3F1-4D541619B2C8}" destId="{D97F7DC3-DBED-4B26-9481-DABF3EFE5ED9}" srcOrd="0" destOrd="0" parTransId="{364307C4-C245-4FEC-A015-90F166AC545F}" sibTransId="{7B00B26C-35B4-43BC-AA12-B8226F9BDE54}"/>
    <dgm:cxn modelId="{45BEF40F-384F-4AF3-8B3D-BF218BD14A0A}" srcId="{3661EE2B-19D8-40C0-8B78-ED8ABAEDC79F}" destId="{D31DB2CA-D07D-4D9F-8FDB-E6169D19BAB3}" srcOrd="4" destOrd="0" parTransId="{A0D0F4BB-22F7-454E-9377-EA4D45CD58F7}" sibTransId="{4C92ABF8-DD9E-4AC5-96E2-7A6D7B10C9CD}"/>
    <dgm:cxn modelId="{1DD34DEE-D72A-4DE1-9431-FCD3708495C3}" type="presOf" srcId="{B8E9C2FE-10F5-423A-B356-C8BB48D83C22}" destId="{E032BBF0-441E-4D0B-BC12-BDFA4668F643}" srcOrd="0" destOrd="0" presId="urn:microsoft.com/office/officeart/2005/8/layout/lProcess2"/>
    <dgm:cxn modelId="{8C1911D3-F2D9-4CBC-8B53-6EF9A0F33176}" srcId="{3661EE2B-19D8-40C0-8B78-ED8ABAEDC79F}" destId="{A0EA9403-74F4-4A4E-AD2E-AA751695A323}" srcOrd="3" destOrd="0" parTransId="{ABD97039-2753-4CEC-B3F2-7AEFF012CE1E}" sibTransId="{84467205-F688-4D34-8A74-FD8C45AFFB07}"/>
    <dgm:cxn modelId="{2BB671E2-7BA2-44AE-BAD0-5F880816743C}" srcId="{95BE4466-BD8F-436B-B8A8-9ACFA52B0954}" destId="{45708803-322F-453C-9334-95C2DA161E32}" srcOrd="3" destOrd="0" parTransId="{9157F535-FC36-4669-80D7-021A5D48D9E8}" sibTransId="{0110C89C-2315-4899-A3C1-B12A5CA41E9A}"/>
    <dgm:cxn modelId="{52231FBB-2225-4E4F-902F-59CA8A02E41A}" type="presOf" srcId="{BB0B33A0-4BA3-4545-A697-699EFDB0B3F2}" destId="{DFDCA684-A332-428C-A73C-61D51FC44FCC}" srcOrd="1" destOrd="0" presId="urn:microsoft.com/office/officeart/2005/8/layout/lProcess2"/>
    <dgm:cxn modelId="{4420BC5D-4918-4BB1-9705-A62DD50E1435}" srcId="{BB0B33A0-4BA3-4545-A697-699EFDB0B3F2}" destId="{21104AC4-248B-441C-843A-1279B3E2DD5F}" srcOrd="5" destOrd="0" parTransId="{AD8F6BEB-3F56-477A-888F-04411D2F32A0}" sibTransId="{62570559-1357-4714-B0AC-56020F16D61E}"/>
    <dgm:cxn modelId="{DE34FFF3-4FF6-47AF-9DAD-9072C94ECCF8}" srcId="{95BE4466-BD8F-436B-B8A8-9ACFA52B0954}" destId="{747345BB-F356-4F63-A159-027DF077A40F}" srcOrd="4" destOrd="0" parTransId="{AC6E734C-18A1-4F0C-9713-034800078A6F}" sibTransId="{B546B587-7604-425C-B363-D2CE0BE799ED}"/>
    <dgm:cxn modelId="{05F0FC98-70A4-443B-A354-0B31481ED6D4}" srcId="{F026B443-FAB2-4EE1-A8DF-1409867CF5F9}" destId="{BB0B33A0-4BA3-4545-A697-699EFDB0B3F2}" srcOrd="1" destOrd="0" parTransId="{F354B008-97C6-40D9-9E2B-77B58EEB8DA2}" sibTransId="{1F405B62-5BD7-48C9-B3AF-507F3C760E53}"/>
    <dgm:cxn modelId="{2E1FF26B-6B70-49F6-A9A0-8EC7F872B0CD}" srcId="{95BE4466-BD8F-436B-B8A8-9ACFA52B0954}" destId="{AEAA35EC-8B38-4DD5-9F08-5C5E8AC521AC}" srcOrd="2" destOrd="0" parTransId="{8D34DBED-9E2A-4ACB-802B-431D935B5650}" sibTransId="{2373F76F-66AD-43FA-84F9-230DCF67B616}"/>
    <dgm:cxn modelId="{37E5EAAF-F475-49A8-9B64-2066839CA015}" type="presOf" srcId="{3661EE2B-19D8-40C0-8B78-ED8ABAEDC79F}" destId="{1C091861-9C22-4D0A-8C41-50EDFEAFE013}" srcOrd="0" destOrd="0" presId="urn:microsoft.com/office/officeart/2005/8/layout/lProcess2"/>
    <dgm:cxn modelId="{6CF0D74E-F135-4065-A9B4-25DB2E9F4E5B}" type="presOf" srcId="{747345BB-F356-4F63-A159-027DF077A40F}" destId="{A8B88CD1-5E4C-4713-A32D-C684FA1F4B62}" srcOrd="0" destOrd="0" presId="urn:microsoft.com/office/officeart/2005/8/layout/lProcess2"/>
    <dgm:cxn modelId="{8D19E572-1976-4BA9-B9DC-93B72F7EEE6F}" type="presOf" srcId="{1E13895E-2618-40C8-868B-8A236CCBEC48}" destId="{F9E65AF9-F9D4-484B-A0A5-7C3E23E414BB}" srcOrd="0" destOrd="0" presId="urn:microsoft.com/office/officeart/2005/8/layout/lProcess2"/>
    <dgm:cxn modelId="{A885364A-7C44-4500-9BE3-7C7AF58B639D}" type="presOf" srcId="{0CB3A68B-ED46-4031-B3F1-4D541619B2C8}" destId="{53BF1CBB-5274-4608-BD57-BAC052C9A9AC}" srcOrd="0" destOrd="0" presId="urn:microsoft.com/office/officeart/2005/8/layout/lProcess2"/>
    <dgm:cxn modelId="{2924BD52-6896-4B03-B3BA-8C9290961075}" srcId="{3661EE2B-19D8-40C0-8B78-ED8ABAEDC79F}" destId="{1E13895E-2618-40C8-868B-8A236CCBEC48}" srcOrd="1" destOrd="0" parTransId="{19CA7F4B-3B83-4B04-84B0-D7705279B4EB}" sibTransId="{605A58E5-011F-462D-9B0A-A6137BEDD256}"/>
    <dgm:cxn modelId="{2DC54D77-BCDE-4E37-A5CA-95DF4DD295C0}" srcId="{3661EE2B-19D8-40C0-8B78-ED8ABAEDC79F}" destId="{EBC2AFC4-1120-4DCD-9F80-A526248567B2}" srcOrd="2" destOrd="0" parTransId="{5C4BE5D8-9177-4B7F-8200-E2858DF63F90}" sibTransId="{66FE0D2C-D7DF-43BB-B26E-DE5B36954FFA}"/>
    <dgm:cxn modelId="{3A1129AA-2AA1-47B1-9C6C-193D5D04E794}" srcId="{95BE4466-BD8F-436B-B8A8-9ACFA52B0954}" destId="{78B4E69B-C115-4959-9024-050EC0FB15EC}" srcOrd="1" destOrd="0" parTransId="{5B838E95-5739-4C64-BA50-03292373AFB3}" sibTransId="{103A654F-A33A-4F12-8B76-422413C2714F}"/>
    <dgm:cxn modelId="{F64196BC-B6BD-4829-9B1A-5630B6B755E1}" srcId="{BB0B33A0-4BA3-4545-A697-699EFDB0B3F2}" destId="{1FA5689C-001F-4088-BAC8-FF084E0E6248}" srcOrd="2" destOrd="0" parTransId="{F3330ABC-320C-44A8-8627-FABBECD11C05}" sibTransId="{2BD40D85-283A-4DAD-8DCB-CAD0C14488F8}"/>
    <dgm:cxn modelId="{0CF73B53-544D-4B4A-8867-C800C8106DFA}" type="presOf" srcId="{3661EE2B-19D8-40C0-8B78-ED8ABAEDC79F}" destId="{6DA3B209-D4A2-42E1-99CE-58D23979E829}" srcOrd="1" destOrd="0" presId="urn:microsoft.com/office/officeart/2005/8/layout/lProcess2"/>
    <dgm:cxn modelId="{D7723648-B0A3-47B2-B13C-BDC49832A6A0}" type="presOf" srcId="{FED51FB5-DCCD-4107-85E9-ADE5E67E1597}" destId="{276423B2-0476-494B-8723-E60B0E95CDEB}" srcOrd="0" destOrd="0" presId="urn:microsoft.com/office/officeart/2005/8/layout/lProcess2"/>
    <dgm:cxn modelId="{7AB0A288-9FF1-4F80-A174-275993418AAA}" type="presOf" srcId="{21104AC4-248B-441C-843A-1279B3E2DD5F}" destId="{9E6B7D94-4EB3-4823-BA8E-95D85A9F43A6}" srcOrd="0" destOrd="0" presId="urn:microsoft.com/office/officeart/2005/8/layout/lProcess2"/>
    <dgm:cxn modelId="{DF4CA01B-F8E8-47E2-986D-E826A9EFF5BE}" srcId="{BB0B33A0-4BA3-4545-A697-699EFDB0B3F2}" destId="{A3CFE407-C892-4F74-9DF3-5C3E9CFA9FC8}" srcOrd="0" destOrd="0" parTransId="{E9FC62B5-BEC3-4A8F-8ED7-8447FBCF7F0E}" sibTransId="{10BC9937-FFBD-42B9-9E86-BEDD1A11CC96}"/>
    <dgm:cxn modelId="{6E4F93CE-26CD-4124-BE68-3EC100D3D410}" type="presOf" srcId="{AEAA35EC-8B38-4DD5-9F08-5C5E8AC521AC}" destId="{F420486C-633D-4C7B-87CA-E82FD32C354D}" srcOrd="0" destOrd="0" presId="urn:microsoft.com/office/officeart/2005/8/layout/lProcess2"/>
    <dgm:cxn modelId="{6C664A5E-AC77-45A3-B3E0-683763C9A436}" srcId="{F026B443-FAB2-4EE1-A8DF-1409867CF5F9}" destId="{0CB3A68B-ED46-4031-B3F1-4D541619B2C8}" srcOrd="0" destOrd="0" parTransId="{0AA78225-EA9A-4D1C-BDED-9A625E0C4FE4}" sibTransId="{B5F829AB-9A99-4A5B-B4CF-AB75981F5346}"/>
    <dgm:cxn modelId="{6DC742E7-3836-48F9-A012-91612EEFCB57}" type="presOf" srcId="{1FA5689C-001F-4088-BAC8-FF084E0E6248}" destId="{EAF477EF-175B-43DD-8B69-1D9056E82614}" srcOrd="0" destOrd="0" presId="urn:microsoft.com/office/officeart/2005/8/layout/lProcess2"/>
    <dgm:cxn modelId="{9CE4BEEB-5A3D-4D6F-9A13-0CC41684AF0B}" srcId="{95BE4466-BD8F-436B-B8A8-9ACFA52B0954}" destId="{466D36B9-71E9-4338-B336-59DEE4B303C8}" srcOrd="5" destOrd="0" parTransId="{C09DA889-4C39-497D-A608-5BFE0E5F2D3F}" sibTransId="{399D40BF-F754-4B6F-9FEA-218CDCEA4943}"/>
    <dgm:cxn modelId="{BDD10848-01E2-49FF-8CD0-CFD4D5E12B16}" type="presOf" srcId="{C76637C3-AB8A-4680-A04F-27CB04214358}" destId="{8BB42E84-C061-4BEC-9C05-EA7EAF9374EF}" srcOrd="0" destOrd="0" presId="urn:microsoft.com/office/officeart/2005/8/layout/lProcess2"/>
    <dgm:cxn modelId="{EDCE62B3-CE5B-439A-8ACB-D976B61A7697}" srcId="{95BE4466-BD8F-436B-B8A8-9ACFA52B0954}" destId="{4F3A3AA3-A7C1-40EB-A4F6-94CC2C333F53}" srcOrd="0" destOrd="0" parTransId="{E3ED3266-9F6A-4791-A71E-789249D0E7AA}" sibTransId="{34732417-6291-42F8-830C-3FF05451007B}"/>
    <dgm:cxn modelId="{C978892A-EA84-444D-902D-DDB76DC2A957}" type="presOf" srcId="{BD81D88F-D577-412E-981C-D9E0D6DE0688}" destId="{3ED28A9C-7A7D-4011-952D-B56CE67AEA79}" srcOrd="0" destOrd="0" presId="urn:microsoft.com/office/officeart/2005/8/layout/lProcess2"/>
    <dgm:cxn modelId="{129105BB-0254-42E4-B8B0-6259C8B0A32A}" type="presOf" srcId="{4F3A3AA3-A7C1-40EB-A4F6-94CC2C333F53}" destId="{E493E165-237C-48AA-A575-32422047F93B}" srcOrd="0" destOrd="0" presId="urn:microsoft.com/office/officeart/2005/8/layout/lProcess2"/>
    <dgm:cxn modelId="{3D1F2DAB-C22C-4142-A48C-CCD4C39C00C6}" type="presOf" srcId="{19D438ED-B714-4FD7-8EE9-08E0470DDDC4}" destId="{D84D93DA-7996-4F11-96E4-F9BAF0EA0D24}" srcOrd="0" destOrd="0" presId="urn:microsoft.com/office/officeart/2005/8/layout/lProcess2"/>
    <dgm:cxn modelId="{2E7A8139-C776-405E-8ABF-B387B9DFF425}" srcId="{F026B443-FAB2-4EE1-A8DF-1409867CF5F9}" destId="{3661EE2B-19D8-40C0-8B78-ED8ABAEDC79F}" srcOrd="2" destOrd="0" parTransId="{58B3DDB8-7E40-4538-9AE7-66AB8CD6017B}" sibTransId="{DEB63580-E6F7-421A-8C9D-D20CEBAFA52E}"/>
    <dgm:cxn modelId="{BDB33B41-A204-46B3-8319-8DD8D8903F01}" type="presOf" srcId="{95BE4466-BD8F-436B-B8A8-9ACFA52B0954}" destId="{044E68BA-005C-438A-A29C-9EA1D3401609}" srcOrd="0" destOrd="0" presId="urn:microsoft.com/office/officeart/2005/8/layout/lProcess2"/>
    <dgm:cxn modelId="{3C748B09-D673-41AE-9A69-6D0A3014D503}" type="presOf" srcId="{A3CFE407-C892-4F74-9DF3-5C3E9CFA9FC8}" destId="{233DE70C-41D4-45C8-9C62-A69BDED18A29}" srcOrd="0" destOrd="0" presId="urn:microsoft.com/office/officeart/2005/8/layout/lProcess2"/>
    <dgm:cxn modelId="{C13B385A-877C-4D39-928B-60BB40DD4DE4}" srcId="{0CB3A68B-ED46-4031-B3F1-4D541619B2C8}" destId="{DC416309-B622-47FC-A5F3-74821D10BA3F}" srcOrd="1" destOrd="0" parTransId="{DF71CA12-5E4F-4322-84DE-A617EDEEB3DD}" sibTransId="{17DFF2E6-18F0-4FCB-95F9-FBD4CA471E4B}"/>
    <dgm:cxn modelId="{0961739A-6862-4B22-8106-CEFF0F075F1A}" type="presOf" srcId="{45708803-322F-453C-9334-95C2DA161E32}" destId="{CED9F4F2-318E-4E73-846A-F0E1B20525E9}" srcOrd="0" destOrd="0" presId="urn:microsoft.com/office/officeart/2005/8/layout/lProcess2"/>
    <dgm:cxn modelId="{1561B414-384B-4048-8C91-8A9C272ED5B4}" type="presOf" srcId="{466D36B9-71E9-4338-B336-59DEE4B303C8}" destId="{26EBB368-2411-49FC-A574-0785C0B496E3}" srcOrd="0" destOrd="0" presId="urn:microsoft.com/office/officeart/2005/8/layout/lProcess2"/>
    <dgm:cxn modelId="{67A44676-64D3-4C99-AC9E-A2E7AB644ED2}" type="presOf" srcId="{0CB3A68B-ED46-4031-B3F1-4D541619B2C8}" destId="{C0DF01C1-737B-42EC-A653-761935637CB8}" srcOrd="1" destOrd="0" presId="urn:microsoft.com/office/officeart/2005/8/layout/lProcess2"/>
    <dgm:cxn modelId="{3B6305A0-4FA2-42F9-AD89-9B25087D5686}" type="presOf" srcId="{DC416309-B622-47FC-A5F3-74821D10BA3F}" destId="{63E3C154-322C-4132-9F6B-2B3CA1ACC203}" srcOrd="0" destOrd="0" presId="urn:microsoft.com/office/officeart/2005/8/layout/lProcess2"/>
    <dgm:cxn modelId="{FF0D7A29-BF5D-4FA7-884B-F2EDC32A781B}" srcId="{3661EE2B-19D8-40C0-8B78-ED8ABAEDC79F}" destId="{FED51FB5-DCCD-4107-85E9-ADE5E67E1597}" srcOrd="0" destOrd="0" parTransId="{0C758FD0-BF69-4B31-80E0-B1F74ACBCFBA}" sibTransId="{E48CD1BB-31FD-431A-83A0-021E209CD8A6}"/>
    <dgm:cxn modelId="{18575E9B-3B68-4584-A294-C698B4A42D53}" srcId="{BB0B33A0-4BA3-4545-A697-699EFDB0B3F2}" destId="{B8E9C2FE-10F5-423A-B356-C8BB48D83C22}" srcOrd="4" destOrd="0" parTransId="{9C9C49FD-CF70-4ED3-8597-79BA3CB9CA99}" sibTransId="{C47F531A-4A68-4D7F-95E6-73C4DDB3D9E4}"/>
    <dgm:cxn modelId="{D5EEAD25-2D04-4C01-994A-15D16E6C9BA1}" srcId="{F026B443-FAB2-4EE1-A8DF-1409867CF5F9}" destId="{95BE4466-BD8F-436B-B8A8-9ACFA52B0954}" srcOrd="3" destOrd="0" parTransId="{B0C2CC7B-DB4D-4C6A-9C64-706ACD28995F}" sibTransId="{D034D7F6-7117-4944-AF8F-E49A704DFA1B}"/>
    <dgm:cxn modelId="{43CA0726-29F3-43A3-AA9C-DAA3163961E3}" srcId="{BB0B33A0-4BA3-4545-A697-699EFDB0B3F2}" destId="{E2B2CA30-3618-4510-A8C5-5555DC89BC0E}" srcOrd="1" destOrd="0" parTransId="{8A688ED1-787D-451B-8800-617B795C5C75}" sibTransId="{872C1EFD-3061-4A47-A40C-2F0A5197135C}"/>
    <dgm:cxn modelId="{8D861C54-7BC1-40EB-8EF5-15FA6FAE9AF0}" type="presParOf" srcId="{84A89CBD-2E97-412C-86AF-C2941F62B8BB}" destId="{43C02E3C-4D36-458C-A88B-0309B59C6478}" srcOrd="0" destOrd="0" presId="urn:microsoft.com/office/officeart/2005/8/layout/lProcess2"/>
    <dgm:cxn modelId="{9BBA3DB3-92B8-4ABB-9652-D2E1D3648BE8}" type="presParOf" srcId="{43C02E3C-4D36-458C-A88B-0309B59C6478}" destId="{53BF1CBB-5274-4608-BD57-BAC052C9A9AC}" srcOrd="0" destOrd="0" presId="urn:microsoft.com/office/officeart/2005/8/layout/lProcess2"/>
    <dgm:cxn modelId="{968D99C2-4596-4B93-9676-38090942FF7A}" type="presParOf" srcId="{43C02E3C-4D36-458C-A88B-0309B59C6478}" destId="{C0DF01C1-737B-42EC-A653-761935637CB8}" srcOrd="1" destOrd="0" presId="urn:microsoft.com/office/officeart/2005/8/layout/lProcess2"/>
    <dgm:cxn modelId="{D22AF5DB-844D-4B44-8E61-33C22132EA7F}" type="presParOf" srcId="{43C02E3C-4D36-458C-A88B-0309B59C6478}" destId="{5844A699-FDAF-413A-8DD1-D36ED3D4D055}" srcOrd="2" destOrd="0" presId="urn:microsoft.com/office/officeart/2005/8/layout/lProcess2"/>
    <dgm:cxn modelId="{CE617702-5EA1-49D8-A11B-353C6B4CC88D}" type="presParOf" srcId="{5844A699-FDAF-413A-8DD1-D36ED3D4D055}" destId="{C34BB739-84D4-4AA0-9825-AC6CAD2EC152}" srcOrd="0" destOrd="0" presId="urn:microsoft.com/office/officeart/2005/8/layout/lProcess2"/>
    <dgm:cxn modelId="{F1E32855-4119-4777-A379-BE1C732DDD46}" type="presParOf" srcId="{C34BB739-84D4-4AA0-9825-AC6CAD2EC152}" destId="{2E398954-B0AD-4BAF-829C-B080F90C6C98}" srcOrd="0" destOrd="0" presId="urn:microsoft.com/office/officeart/2005/8/layout/lProcess2"/>
    <dgm:cxn modelId="{D5A0EF48-8C6B-45AB-B317-F4B659FC9801}" type="presParOf" srcId="{C34BB739-84D4-4AA0-9825-AC6CAD2EC152}" destId="{FCA2CD88-B37B-41AA-B015-DDB54D17AF61}" srcOrd="1" destOrd="0" presId="urn:microsoft.com/office/officeart/2005/8/layout/lProcess2"/>
    <dgm:cxn modelId="{0974D4EC-8CCC-4F51-9C71-4556BC2B2E73}" type="presParOf" srcId="{C34BB739-84D4-4AA0-9825-AC6CAD2EC152}" destId="{63E3C154-322C-4132-9F6B-2B3CA1ACC203}" srcOrd="2" destOrd="0" presId="urn:microsoft.com/office/officeart/2005/8/layout/lProcess2"/>
    <dgm:cxn modelId="{40BE66F5-C20E-430E-9F72-E065024D825C}" type="presParOf" srcId="{C34BB739-84D4-4AA0-9825-AC6CAD2EC152}" destId="{CA48A275-2AEF-451F-AAC2-2E48D87E6D5F}" srcOrd="3" destOrd="0" presId="urn:microsoft.com/office/officeart/2005/8/layout/lProcess2"/>
    <dgm:cxn modelId="{F0E6D2A3-B3FD-4065-891A-E17C2299F418}" type="presParOf" srcId="{C34BB739-84D4-4AA0-9825-AC6CAD2EC152}" destId="{3ED28A9C-7A7D-4011-952D-B56CE67AEA79}" srcOrd="4" destOrd="0" presId="urn:microsoft.com/office/officeart/2005/8/layout/lProcess2"/>
    <dgm:cxn modelId="{4F69FF83-78AB-4A23-A576-942319E5F69D}" type="presParOf" srcId="{C34BB739-84D4-4AA0-9825-AC6CAD2EC152}" destId="{C79223F5-25E6-4CC9-9144-F83C7DBF0631}" srcOrd="5" destOrd="0" presId="urn:microsoft.com/office/officeart/2005/8/layout/lProcess2"/>
    <dgm:cxn modelId="{BA261FD3-E629-4915-9FCD-519DDED6D8C1}" type="presParOf" srcId="{C34BB739-84D4-4AA0-9825-AC6CAD2EC152}" destId="{5A903749-AF86-42F0-BA8B-4D132A6DECC0}" srcOrd="6" destOrd="0" presId="urn:microsoft.com/office/officeart/2005/8/layout/lProcess2"/>
    <dgm:cxn modelId="{A920F579-0A8F-41F8-BAD8-396825025A5C}" type="presParOf" srcId="{84A89CBD-2E97-412C-86AF-C2941F62B8BB}" destId="{D26CBC80-113E-4D38-AD7C-825AA76C30FB}" srcOrd="1" destOrd="0" presId="urn:microsoft.com/office/officeart/2005/8/layout/lProcess2"/>
    <dgm:cxn modelId="{EE17DE22-11C6-4EA3-B837-A588F5A4E852}" type="presParOf" srcId="{84A89CBD-2E97-412C-86AF-C2941F62B8BB}" destId="{65CA3BC2-C0FC-47A2-B2E8-2F9E89C0CF77}" srcOrd="2" destOrd="0" presId="urn:microsoft.com/office/officeart/2005/8/layout/lProcess2"/>
    <dgm:cxn modelId="{F74A87F2-B436-44E8-8595-7A7E84FC874C}" type="presParOf" srcId="{65CA3BC2-C0FC-47A2-B2E8-2F9E89C0CF77}" destId="{7C99AE12-51D3-4E17-B336-A1CCC2D7763D}" srcOrd="0" destOrd="0" presId="urn:microsoft.com/office/officeart/2005/8/layout/lProcess2"/>
    <dgm:cxn modelId="{1FA5CA83-1555-49FC-B638-77A167019385}" type="presParOf" srcId="{65CA3BC2-C0FC-47A2-B2E8-2F9E89C0CF77}" destId="{DFDCA684-A332-428C-A73C-61D51FC44FCC}" srcOrd="1" destOrd="0" presId="urn:microsoft.com/office/officeart/2005/8/layout/lProcess2"/>
    <dgm:cxn modelId="{2842F283-14C9-4E19-86BF-5467DE8BEF2B}" type="presParOf" srcId="{65CA3BC2-C0FC-47A2-B2E8-2F9E89C0CF77}" destId="{4B2235D1-271F-4F07-9201-A6C5F0B16DD2}" srcOrd="2" destOrd="0" presId="urn:microsoft.com/office/officeart/2005/8/layout/lProcess2"/>
    <dgm:cxn modelId="{D4B1F0C3-E56B-4A2B-81E1-99EB74D7CDE6}" type="presParOf" srcId="{4B2235D1-271F-4F07-9201-A6C5F0B16DD2}" destId="{4367D98D-759C-4A45-B9A6-8F70C720071E}" srcOrd="0" destOrd="0" presId="urn:microsoft.com/office/officeart/2005/8/layout/lProcess2"/>
    <dgm:cxn modelId="{91F977C2-E6A9-4728-A6D0-7668C6038B4F}" type="presParOf" srcId="{4367D98D-759C-4A45-B9A6-8F70C720071E}" destId="{233DE70C-41D4-45C8-9C62-A69BDED18A29}" srcOrd="0" destOrd="0" presId="urn:microsoft.com/office/officeart/2005/8/layout/lProcess2"/>
    <dgm:cxn modelId="{CD715A1B-3359-4EF1-AABF-A7088089B1E2}" type="presParOf" srcId="{4367D98D-759C-4A45-B9A6-8F70C720071E}" destId="{8F3772B9-721E-4720-A143-7ABFA4C653F7}" srcOrd="1" destOrd="0" presId="urn:microsoft.com/office/officeart/2005/8/layout/lProcess2"/>
    <dgm:cxn modelId="{F364D952-3D3E-4A59-86AA-03D0B5CD1806}" type="presParOf" srcId="{4367D98D-759C-4A45-B9A6-8F70C720071E}" destId="{1BDB4C8A-8A10-4EFE-B834-D6B86457DFF6}" srcOrd="2" destOrd="0" presId="urn:microsoft.com/office/officeart/2005/8/layout/lProcess2"/>
    <dgm:cxn modelId="{557440B4-A5C3-47A2-A284-411CA27D8938}" type="presParOf" srcId="{4367D98D-759C-4A45-B9A6-8F70C720071E}" destId="{57167257-2A5C-4B0D-88FD-D96FE96CC339}" srcOrd="3" destOrd="0" presId="urn:microsoft.com/office/officeart/2005/8/layout/lProcess2"/>
    <dgm:cxn modelId="{C24AC33F-C462-43C8-942B-BBB3D172D18D}" type="presParOf" srcId="{4367D98D-759C-4A45-B9A6-8F70C720071E}" destId="{EAF477EF-175B-43DD-8B69-1D9056E82614}" srcOrd="4" destOrd="0" presId="urn:microsoft.com/office/officeart/2005/8/layout/lProcess2"/>
    <dgm:cxn modelId="{0A39BE23-3F25-4F9B-A7B4-CB45B5C4717C}" type="presParOf" srcId="{4367D98D-759C-4A45-B9A6-8F70C720071E}" destId="{7360C5D0-D8F9-48A8-A4C4-A3416C36B381}" srcOrd="5" destOrd="0" presId="urn:microsoft.com/office/officeart/2005/8/layout/lProcess2"/>
    <dgm:cxn modelId="{F8130214-CC59-44A2-AD90-3239BC45E1F2}" type="presParOf" srcId="{4367D98D-759C-4A45-B9A6-8F70C720071E}" destId="{D84D93DA-7996-4F11-96E4-F9BAF0EA0D24}" srcOrd="6" destOrd="0" presId="urn:microsoft.com/office/officeart/2005/8/layout/lProcess2"/>
    <dgm:cxn modelId="{ECE3DCCB-1DA3-40B6-A130-6CCD96E5304B}" type="presParOf" srcId="{4367D98D-759C-4A45-B9A6-8F70C720071E}" destId="{088840C6-FF3E-4CE7-847E-E35FB0D2B6F0}" srcOrd="7" destOrd="0" presId="urn:microsoft.com/office/officeart/2005/8/layout/lProcess2"/>
    <dgm:cxn modelId="{76E7C062-F3DD-4C8D-9E7E-66DB728F01C9}" type="presParOf" srcId="{4367D98D-759C-4A45-B9A6-8F70C720071E}" destId="{E032BBF0-441E-4D0B-BC12-BDFA4668F643}" srcOrd="8" destOrd="0" presId="urn:microsoft.com/office/officeart/2005/8/layout/lProcess2"/>
    <dgm:cxn modelId="{8D640AC9-C763-4908-A725-7EDF0646FD06}" type="presParOf" srcId="{4367D98D-759C-4A45-B9A6-8F70C720071E}" destId="{89B6EE47-966D-4630-9838-8A9E25602FF9}" srcOrd="9" destOrd="0" presId="urn:microsoft.com/office/officeart/2005/8/layout/lProcess2"/>
    <dgm:cxn modelId="{97DA9722-DD35-495D-965E-5413A6D2AEDC}" type="presParOf" srcId="{4367D98D-759C-4A45-B9A6-8F70C720071E}" destId="{9E6B7D94-4EB3-4823-BA8E-95D85A9F43A6}" srcOrd="10" destOrd="0" presId="urn:microsoft.com/office/officeart/2005/8/layout/lProcess2"/>
    <dgm:cxn modelId="{A020D74E-0941-47AB-B4EA-3EB99BEF9E7A}" type="presParOf" srcId="{4367D98D-759C-4A45-B9A6-8F70C720071E}" destId="{F61D1055-AEAB-44D4-8211-682DE44E94EF}" srcOrd="11" destOrd="0" presId="urn:microsoft.com/office/officeart/2005/8/layout/lProcess2"/>
    <dgm:cxn modelId="{3D87A295-7B07-4E79-8BEF-9F5F69FD829B}" type="presParOf" srcId="{4367D98D-759C-4A45-B9A6-8F70C720071E}" destId="{8BB42E84-C061-4BEC-9C05-EA7EAF9374EF}" srcOrd="12" destOrd="0" presId="urn:microsoft.com/office/officeart/2005/8/layout/lProcess2"/>
    <dgm:cxn modelId="{448BA18F-ECF3-49A7-A135-0E88D0A5B6D3}" type="presParOf" srcId="{84A89CBD-2E97-412C-86AF-C2941F62B8BB}" destId="{93F31F5B-7E8B-4A0E-B8D7-3A8B447BEFA0}" srcOrd="3" destOrd="0" presId="urn:microsoft.com/office/officeart/2005/8/layout/lProcess2"/>
    <dgm:cxn modelId="{7926AC84-A772-4D1E-B18C-12743EB0CD01}" type="presParOf" srcId="{84A89CBD-2E97-412C-86AF-C2941F62B8BB}" destId="{CC7BD9BF-D7FC-4CC6-B6B9-ABB380242630}" srcOrd="4" destOrd="0" presId="urn:microsoft.com/office/officeart/2005/8/layout/lProcess2"/>
    <dgm:cxn modelId="{AF5AA29F-F9AE-46EA-B357-1134B2F0237B}" type="presParOf" srcId="{CC7BD9BF-D7FC-4CC6-B6B9-ABB380242630}" destId="{1C091861-9C22-4D0A-8C41-50EDFEAFE013}" srcOrd="0" destOrd="0" presId="urn:microsoft.com/office/officeart/2005/8/layout/lProcess2"/>
    <dgm:cxn modelId="{FC40E30C-4311-41F5-B4C3-C682652B1F23}" type="presParOf" srcId="{CC7BD9BF-D7FC-4CC6-B6B9-ABB380242630}" destId="{6DA3B209-D4A2-42E1-99CE-58D23979E829}" srcOrd="1" destOrd="0" presId="urn:microsoft.com/office/officeart/2005/8/layout/lProcess2"/>
    <dgm:cxn modelId="{D62F33A1-2068-40DE-A4F9-9461F257A16B}" type="presParOf" srcId="{CC7BD9BF-D7FC-4CC6-B6B9-ABB380242630}" destId="{94ECD0C8-0AEA-4A8C-8B64-7B163AF14120}" srcOrd="2" destOrd="0" presId="urn:microsoft.com/office/officeart/2005/8/layout/lProcess2"/>
    <dgm:cxn modelId="{CA60BA22-08D2-4E0B-9564-D91F28F816CD}" type="presParOf" srcId="{94ECD0C8-0AEA-4A8C-8B64-7B163AF14120}" destId="{1196DBF8-84FB-46F3-9041-E7593BE2771A}" srcOrd="0" destOrd="0" presId="urn:microsoft.com/office/officeart/2005/8/layout/lProcess2"/>
    <dgm:cxn modelId="{85D80003-8BCA-442B-AA0C-BB9A52F0DB0D}" type="presParOf" srcId="{1196DBF8-84FB-46F3-9041-E7593BE2771A}" destId="{276423B2-0476-494B-8723-E60B0E95CDEB}" srcOrd="0" destOrd="0" presId="urn:microsoft.com/office/officeart/2005/8/layout/lProcess2"/>
    <dgm:cxn modelId="{FE05AE93-E653-4E44-B52A-93D06DCDABA0}" type="presParOf" srcId="{1196DBF8-84FB-46F3-9041-E7593BE2771A}" destId="{B0C154FD-AC37-43D5-B783-E55BC516F82B}" srcOrd="1" destOrd="0" presId="urn:microsoft.com/office/officeart/2005/8/layout/lProcess2"/>
    <dgm:cxn modelId="{35788C45-FED1-4F19-B38A-8E2AA940D4B1}" type="presParOf" srcId="{1196DBF8-84FB-46F3-9041-E7593BE2771A}" destId="{F9E65AF9-F9D4-484B-A0A5-7C3E23E414BB}" srcOrd="2" destOrd="0" presId="urn:microsoft.com/office/officeart/2005/8/layout/lProcess2"/>
    <dgm:cxn modelId="{B4C8053E-EECA-4518-9E18-298EB104EB56}" type="presParOf" srcId="{1196DBF8-84FB-46F3-9041-E7593BE2771A}" destId="{56B7BADB-1E7E-4F12-920A-E722CF0990A4}" srcOrd="3" destOrd="0" presId="urn:microsoft.com/office/officeart/2005/8/layout/lProcess2"/>
    <dgm:cxn modelId="{F4FA0247-9885-4A49-BA45-155E8AE055F9}" type="presParOf" srcId="{1196DBF8-84FB-46F3-9041-E7593BE2771A}" destId="{A0333B8B-CD30-45AA-B8DF-4F9E2A39B3F6}" srcOrd="4" destOrd="0" presId="urn:microsoft.com/office/officeart/2005/8/layout/lProcess2"/>
    <dgm:cxn modelId="{C1413567-CD32-4A89-AE14-9EBEF0EBABF0}" type="presParOf" srcId="{1196DBF8-84FB-46F3-9041-E7593BE2771A}" destId="{A970081E-3817-4874-95A0-7C675C3975F6}" srcOrd="5" destOrd="0" presId="urn:microsoft.com/office/officeart/2005/8/layout/lProcess2"/>
    <dgm:cxn modelId="{6D170ADC-12D6-49B3-920A-F55F4A30C693}" type="presParOf" srcId="{1196DBF8-84FB-46F3-9041-E7593BE2771A}" destId="{41141E04-D4C3-451B-A9C4-81FED37CB1DB}" srcOrd="6" destOrd="0" presId="urn:microsoft.com/office/officeart/2005/8/layout/lProcess2"/>
    <dgm:cxn modelId="{8AF3053E-E709-4E5D-BAE2-ECE816423A8C}" type="presParOf" srcId="{1196DBF8-84FB-46F3-9041-E7593BE2771A}" destId="{BF285284-3A26-4F6E-B932-F99E1A6F9440}" srcOrd="7" destOrd="0" presId="urn:microsoft.com/office/officeart/2005/8/layout/lProcess2"/>
    <dgm:cxn modelId="{D33EF776-75EC-4085-ABFB-80E32632348E}" type="presParOf" srcId="{1196DBF8-84FB-46F3-9041-E7593BE2771A}" destId="{02164B16-0695-48B9-A7EC-04B686291CBA}" srcOrd="8" destOrd="0" presId="urn:microsoft.com/office/officeart/2005/8/layout/lProcess2"/>
    <dgm:cxn modelId="{E07DF4DD-35DA-454F-B427-3D6AA0DD67FE}" type="presParOf" srcId="{84A89CBD-2E97-412C-86AF-C2941F62B8BB}" destId="{C0F7AC5F-B5B7-42C2-B921-63C4472E9B9A}" srcOrd="5" destOrd="0" presId="urn:microsoft.com/office/officeart/2005/8/layout/lProcess2"/>
    <dgm:cxn modelId="{ABB513E3-30CA-43D3-A91B-1485A0FD5A19}" type="presParOf" srcId="{84A89CBD-2E97-412C-86AF-C2941F62B8BB}" destId="{66FB47D1-D2D4-471F-BAF6-714B1D426964}" srcOrd="6" destOrd="0" presId="urn:microsoft.com/office/officeart/2005/8/layout/lProcess2"/>
    <dgm:cxn modelId="{A2845025-A4D1-46F9-B012-48C1838D76BF}" type="presParOf" srcId="{66FB47D1-D2D4-471F-BAF6-714B1D426964}" destId="{044E68BA-005C-438A-A29C-9EA1D3401609}" srcOrd="0" destOrd="0" presId="urn:microsoft.com/office/officeart/2005/8/layout/lProcess2"/>
    <dgm:cxn modelId="{B164A880-3375-4F29-B57F-DCD47A7359E9}" type="presParOf" srcId="{66FB47D1-D2D4-471F-BAF6-714B1D426964}" destId="{4B1764E7-260A-455D-8FED-EAC6B9E5727F}" srcOrd="1" destOrd="0" presId="urn:microsoft.com/office/officeart/2005/8/layout/lProcess2"/>
    <dgm:cxn modelId="{33DFD819-F13D-4A7F-BABC-A026F2D3C4E7}" type="presParOf" srcId="{66FB47D1-D2D4-471F-BAF6-714B1D426964}" destId="{E4E4D2A6-D9EF-4B09-8231-6B53467DAD14}" srcOrd="2" destOrd="0" presId="urn:microsoft.com/office/officeart/2005/8/layout/lProcess2"/>
    <dgm:cxn modelId="{E7562724-E73C-45D3-8DE9-6EB135FD4633}" type="presParOf" srcId="{E4E4D2A6-D9EF-4B09-8231-6B53467DAD14}" destId="{E88BAB6D-FD2A-460C-B931-1FCBB2AF44A6}" srcOrd="0" destOrd="0" presId="urn:microsoft.com/office/officeart/2005/8/layout/lProcess2"/>
    <dgm:cxn modelId="{6E93AD4C-AF39-4712-A996-DDC391271923}" type="presParOf" srcId="{E88BAB6D-FD2A-460C-B931-1FCBB2AF44A6}" destId="{E493E165-237C-48AA-A575-32422047F93B}" srcOrd="0" destOrd="0" presId="urn:microsoft.com/office/officeart/2005/8/layout/lProcess2"/>
    <dgm:cxn modelId="{1E885D22-766A-4654-9E0D-E0E6C9D04CF8}" type="presParOf" srcId="{E88BAB6D-FD2A-460C-B931-1FCBB2AF44A6}" destId="{517A7AE6-F305-4348-B031-772A360DC184}" srcOrd="1" destOrd="0" presId="urn:microsoft.com/office/officeart/2005/8/layout/lProcess2"/>
    <dgm:cxn modelId="{C8EA9AB8-520E-4F0D-AC9E-A3062B3CAAA7}" type="presParOf" srcId="{E88BAB6D-FD2A-460C-B931-1FCBB2AF44A6}" destId="{06B2BFF7-1BCF-4D86-A00B-9497DD0BFF57}" srcOrd="2" destOrd="0" presId="urn:microsoft.com/office/officeart/2005/8/layout/lProcess2"/>
    <dgm:cxn modelId="{0F48CAFB-C934-42B9-B1CB-03BDEF2F5BBF}" type="presParOf" srcId="{E88BAB6D-FD2A-460C-B931-1FCBB2AF44A6}" destId="{86004212-4BEB-4D3D-9CF7-0776A10A5D28}" srcOrd="3" destOrd="0" presId="urn:microsoft.com/office/officeart/2005/8/layout/lProcess2"/>
    <dgm:cxn modelId="{5A0DD978-835A-4F5A-B60C-E6B5B5AC0BB3}" type="presParOf" srcId="{E88BAB6D-FD2A-460C-B931-1FCBB2AF44A6}" destId="{F420486C-633D-4C7B-87CA-E82FD32C354D}" srcOrd="4" destOrd="0" presId="urn:microsoft.com/office/officeart/2005/8/layout/lProcess2"/>
    <dgm:cxn modelId="{55B57AE4-91AF-4148-983E-4045B240423A}" type="presParOf" srcId="{E88BAB6D-FD2A-460C-B931-1FCBB2AF44A6}" destId="{66044432-40B9-461E-8C76-39353B76C793}" srcOrd="5" destOrd="0" presId="urn:microsoft.com/office/officeart/2005/8/layout/lProcess2"/>
    <dgm:cxn modelId="{34801A10-3950-481B-8D17-419850F4D00F}" type="presParOf" srcId="{E88BAB6D-FD2A-460C-B931-1FCBB2AF44A6}" destId="{CED9F4F2-318E-4E73-846A-F0E1B20525E9}" srcOrd="6" destOrd="0" presId="urn:microsoft.com/office/officeart/2005/8/layout/lProcess2"/>
    <dgm:cxn modelId="{0E12373A-A0B9-430C-8189-AC44C6DDC483}" type="presParOf" srcId="{E88BAB6D-FD2A-460C-B931-1FCBB2AF44A6}" destId="{63CFB4EE-EC92-4E47-A39F-4A178F49F64B}" srcOrd="7" destOrd="0" presId="urn:microsoft.com/office/officeart/2005/8/layout/lProcess2"/>
    <dgm:cxn modelId="{9BC7E88D-13B6-4F02-813A-D2FA11652C09}" type="presParOf" srcId="{E88BAB6D-FD2A-460C-B931-1FCBB2AF44A6}" destId="{A8B88CD1-5E4C-4713-A32D-C684FA1F4B62}" srcOrd="8" destOrd="0" presId="urn:microsoft.com/office/officeart/2005/8/layout/lProcess2"/>
    <dgm:cxn modelId="{5DA2CC25-CFF4-4084-8319-54E894B6BDF3}" type="presParOf" srcId="{E88BAB6D-FD2A-460C-B931-1FCBB2AF44A6}" destId="{1361E662-CA5C-4704-AB09-DA8B09B3A6DD}" srcOrd="9" destOrd="0" presId="urn:microsoft.com/office/officeart/2005/8/layout/lProcess2"/>
    <dgm:cxn modelId="{ED61570D-2207-4697-A45B-439942800EA3}" type="presParOf" srcId="{E88BAB6D-FD2A-460C-B931-1FCBB2AF44A6}" destId="{26EBB368-2411-49FC-A574-0785C0B496E3}" srcOrd="1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5B4B32-3155-4DC2-80B8-0397F124EEC2}">
      <dsp:nvSpPr>
        <dsp:cNvPr id="0" name=""/>
        <dsp:cNvSpPr/>
      </dsp:nvSpPr>
      <dsp:spPr>
        <a:xfrm>
          <a:off x="3542" y="1484110"/>
          <a:ext cx="2583459" cy="64799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SharePoint Server Object Model</a:t>
          </a:r>
        </a:p>
      </dsp:txBody>
      <dsp:txXfrm>
        <a:off x="22521" y="1503089"/>
        <a:ext cx="2545501" cy="610039"/>
      </dsp:txXfrm>
    </dsp:sp>
    <dsp:sp modelId="{46F7B6A7-F40E-4856-81CC-71484D712992}">
      <dsp:nvSpPr>
        <dsp:cNvPr id="0" name=""/>
        <dsp:cNvSpPr/>
      </dsp:nvSpPr>
      <dsp:spPr>
        <a:xfrm>
          <a:off x="3542" y="742801"/>
          <a:ext cx="826442" cy="64799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Barista JIT Compiler</a:t>
          </a:r>
        </a:p>
      </dsp:txBody>
      <dsp:txXfrm>
        <a:off x="22521" y="761780"/>
        <a:ext cx="788484" cy="610039"/>
      </dsp:txXfrm>
    </dsp:sp>
    <dsp:sp modelId="{24AC4A7E-B968-49FF-8278-AAE9D569853C}">
      <dsp:nvSpPr>
        <dsp:cNvPr id="0" name=""/>
        <dsp:cNvSpPr/>
      </dsp:nvSpPr>
      <dsp:spPr>
        <a:xfrm>
          <a:off x="899406" y="742801"/>
          <a:ext cx="1687595" cy="64799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Barista Managed Service Application</a:t>
          </a:r>
        </a:p>
      </dsp:txBody>
      <dsp:txXfrm>
        <a:off x="918385" y="761780"/>
        <a:ext cx="1649637" cy="610039"/>
      </dsp:txXfrm>
    </dsp:sp>
    <dsp:sp modelId="{1F26B21C-85E1-4AFF-AE51-D70E0CA7ADB5}">
      <dsp:nvSpPr>
        <dsp:cNvPr id="0" name=""/>
        <dsp:cNvSpPr/>
      </dsp:nvSpPr>
      <dsp:spPr>
        <a:xfrm>
          <a:off x="899406" y="1491"/>
          <a:ext cx="826442" cy="64799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Barista REST Services</a:t>
          </a:r>
        </a:p>
      </dsp:txBody>
      <dsp:txXfrm>
        <a:off x="918385" y="20470"/>
        <a:ext cx="788484" cy="610039"/>
      </dsp:txXfrm>
    </dsp:sp>
    <dsp:sp modelId="{E035C298-204D-4D58-AA22-FA425ED27EC4}">
      <dsp:nvSpPr>
        <dsp:cNvPr id="0" name=""/>
        <dsp:cNvSpPr/>
      </dsp:nvSpPr>
      <dsp:spPr>
        <a:xfrm>
          <a:off x="1760559" y="1491"/>
          <a:ext cx="826442" cy="64799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Barista Fiddle</a:t>
          </a:r>
        </a:p>
      </dsp:txBody>
      <dsp:txXfrm>
        <a:off x="1779538" y="20470"/>
        <a:ext cx="788484" cy="610039"/>
      </dsp:txXfrm>
    </dsp:sp>
    <dsp:sp modelId="{DE9081EA-1B2C-45D4-BD34-FA5AC22DA2C0}">
      <dsp:nvSpPr>
        <dsp:cNvPr id="0" name=""/>
        <dsp:cNvSpPr/>
      </dsp:nvSpPr>
      <dsp:spPr>
        <a:xfrm>
          <a:off x="2725844" y="1484110"/>
          <a:ext cx="826442" cy="64799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Lucene Search Service</a:t>
          </a:r>
        </a:p>
      </dsp:txBody>
      <dsp:txXfrm>
        <a:off x="2744823" y="1503089"/>
        <a:ext cx="788484" cy="610039"/>
      </dsp:txXfrm>
    </dsp:sp>
    <dsp:sp modelId="{A730F18A-693E-4C5B-BE84-41E4FB0C9D4B}">
      <dsp:nvSpPr>
        <dsp:cNvPr id="0" name=""/>
        <dsp:cNvSpPr/>
      </dsp:nvSpPr>
      <dsp:spPr>
        <a:xfrm>
          <a:off x="3691129" y="1484110"/>
          <a:ext cx="826442" cy="64799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Web Socket Service</a:t>
          </a:r>
        </a:p>
      </dsp:txBody>
      <dsp:txXfrm>
        <a:off x="3710108" y="1503089"/>
        <a:ext cx="788484" cy="610039"/>
      </dsp:txXfrm>
    </dsp:sp>
    <dsp:sp modelId="{D07CB075-E644-4979-9F13-F1804452D1E2}">
      <dsp:nvSpPr>
        <dsp:cNvPr id="0" name=""/>
        <dsp:cNvSpPr/>
      </dsp:nvSpPr>
      <dsp:spPr>
        <a:xfrm>
          <a:off x="4656414" y="1484110"/>
          <a:ext cx="826442" cy="64799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Scheduler Service</a:t>
          </a:r>
        </a:p>
      </dsp:txBody>
      <dsp:txXfrm>
        <a:off x="4675393" y="1503089"/>
        <a:ext cx="788484" cy="6100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BF1CBB-5274-4608-BD57-BAC052C9A9AC}">
      <dsp:nvSpPr>
        <dsp:cNvPr id="0" name=""/>
        <dsp:cNvSpPr/>
      </dsp:nvSpPr>
      <dsp:spPr>
        <a:xfrm>
          <a:off x="1432" y="0"/>
          <a:ext cx="1406090" cy="4486275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Reporting</a:t>
          </a:r>
        </a:p>
      </dsp:txBody>
      <dsp:txXfrm>
        <a:off x="1432" y="0"/>
        <a:ext cx="1406090" cy="1345882"/>
      </dsp:txXfrm>
    </dsp:sp>
    <dsp:sp modelId="{2E398954-B0AD-4BAF-829C-B080F90C6C98}">
      <dsp:nvSpPr>
        <dsp:cNvPr id="0" name=""/>
        <dsp:cNvSpPr/>
      </dsp:nvSpPr>
      <dsp:spPr>
        <a:xfrm>
          <a:off x="142042" y="1345992"/>
          <a:ext cx="1124872" cy="653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CSV</a:t>
          </a:r>
        </a:p>
      </dsp:txBody>
      <dsp:txXfrm>
        <a:off x="161184" y="1365134"/>
        <a:ext cx="1086588" cy="615270"/>
      </dsp:txXfrm>
    </dsp:sp>
    <dsp:sp modelId="{63E3C154-322C-4132-9F6B-2B3CA1ACC203}">
      <dsp:nvSpPr>
        <dsp:cNvPr id="0" name=""/>
        <dsp:cNvSpPr/>
      </dsp:nvSpPr>
      <dsp:spPr>
        <a:xfrm>
          <a:off x="142042" y="2100093"/>
          <a:ext cx="1124872" cy="653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Excel (XLSX)</a:t>
          </a:r>
        </a:p>
      </dsp:txBody>
      <dsp:txXfrm>
        <a:off x="161184" y="2119235"/>
        <a:ext cx="1086588" cy="615270"/>
      </dsp:txXfrm>
    </dsp:sp>
    <dsp:sp modelId="{3ED28A9C-7A7D-4011-952D-B56CE67AEA79}">
      <dsp:nvSpPr>
        <dsp:cNvPr id="0" name=""/>
        <dsp:cNvSpPr/>
      </dsp:nvSpPr>
      <dsp:spPr>
        <a:xfrm>
          <a:off x="142042" y="2854195"/>
          <a:ext cx="1124872" cy="653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Word (DOCX)</a:t>
          </a:r>
        </a:p>
      </dsp:txBody>
      <dsp:txXfrm>
        <a:off x="161184" y="2873337"/>
        <a:ext cx="1086588" cy="615270"/>
      </dsp:txXfrm>
    </dsp:sp>
    <dsp:sp modelId="{5A903749-AF86-42F0-BA8B-4D132A6DECC0}">
      <dsp:nvSpPr>
        <dsp:cNvPr id="0" name=""/>
        <dsp:cNvSpPr/>
      </dsp:nvSpPr>
      <dsp:spPr>
        <a:xfrm>
          <a:off x="142042" y="3608296"/>
          <a:ext cx="1124872" cy="653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Zip</a:t>
          </a:r>
        </a:p>
      </dsp:txBody>
      <dsp:txXfrm>
        <a:off x="161184" y="3627438"/>
        <a:ext cx="1086588" cy="615270"/>
      </dsp:txXfrm>
    </dsp:sp>
    <dsp:sp modelId="{7C99AE12-51D3-4E17-B336-A1CCC2D7763D}">
      <dsp:nvSpPr>
        <dsp:cNvPr id="0" name=""/>
        <dsp:cNvSpPr/>
      </dsp:nvSpPr>
      <dsp:spPr>
        <a:xfrm>
          <a:off x="1512980" y="0"/>
          <a:ext cx="1406090" cy="4486275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Data Access</a:t>
          </a:r>
        </a:p>
      </dsp:txBody>
      <dsp:txXfrm>
        <a:off x="1512980" y="0"/>
        <a:ext cx="1406090" cy="1345882"/>
      </dsp:txXfrm>
    </dsp:sp>
    <dsp:sp modelId="{233DE70C-41D4-45C8-9C62-A69BDED18A29}">
      <dsp:nvSpPr>
        <dsp:cNvPr id="0" name=""/>
        <dsp:cNvSpPr/>
      </dsp:nvSpPr>
      <dsp:spPr>
        <a:xfrm>
          <a:off x="1653589" y="1348620"/>
          <a:ext cx="1124872" cy="36735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Active Directory</a:t>
          </a:r>
        </a:p>
      </dsp:txBody>
      <dsp:txXfrm>
        <a:off x="1664349" y="1359380"/>
        <a:ext cx="1103352" cy="345837"/>
      </dsp:txXfrm>
    </dsp:sp>
    <dsp:sp modelId="{1BDB4C8A-8A10-4EFE-B834-D6B86457DFF6}">
      <dsp:nvSpPr>
        <dsp:cNvPr id="0" name=""/>
        <dsp:cNvSpPr/>
      </dsp:nvSpPr>
      <dsp:spPr>
        <a:xfrm>
          <a:off x="1653589" y="1772494"/>
          <a:ext cx="1124872" cy="36735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Document Store </a:t>
          </a:r>
        </a:p>
      </dsp:txBody>
      <dsp:txXfrm>
        <a:off x="1664349" y="1783254"/>
        <a:ext cx="1103352" cy="345837"/>
      </dsp:txXfrm>
    </dsp:sp>
    <dsp:sp modelId="{EAF477EF-175B-43DD-8B69-1D9056E82614}">
      <dsp:nvSpPr>
        <dsp:cNvPr id="0" name=""/>
        <dsp:cNvSpPr/>
      </dsp:nvSpPr>
      <dsp:spPr>
        <a:xfrm>
          <a:off x="1653589" y="2196368"/>
          <a:ext cx="1124872" cy="36735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SQL</a:t>
          </a:r>
        </a:p>
      </dsp:txBody>
      <dsp:txXfrm>
        <a:off x="1664349" y="2207128"/>
        <a:ext cx="1103352" cy="345837"/>
      </dsp:txXfrm>
    </dsp:sp>
    <dsp:sp modelId="{D84D93DA-7996-4F11-96E4-F9BAF0EA0D24}">
      <dsp:nvSpPr>
        <dsp:cNvPr id="0" name=""/>
        <dsp:cNvSpPr/>
      </dsp:nvSpPr>
      <dsp:spPr>
        <a:xfrm>
          <a:off x="1653589" y="2620243"/>
          <a:ext cx="1124872" cy="36735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Linq</a:t>
          </a:r>
        </a:p>
      </dsp:txBody>
      <dsp:txXfrm>
        <a:off x="1664349" y="2631003"/>
        <a:ext cx="1103352" cy="345837"/>
      </dsp:txXfrm>
    </dsp:sp>
    <dsp:sp modelId="{E032BBF0-441E-4D0B-BC12-BDFA4668F643}">
      <dsp:nvSpPr>
        <dsp:cNvPr id="0" name=""/>
        <dsp:cNvSpPr/>
      </dsp:nvSpPr>
      <dsp:spPr>
        <a:xfrm>
          <a:off x="1653589" y="3044117"/>
          <a:ext cx="1124872" cy="36735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JSON Data</a:t>
          </a:r>
        </a:p>
      </dsp:txBody>
      <dsp:txXfrm>
        <a:off x="1664349" y="3054877"/>
        <a:ext cx="1103352" cy="345837"/>
      </dsp:txXfrm>
    </dsp:sp>
    <dsp:sp modelId="{9E6B7D94-4EB3-4823-BA8E-95D85A9F43A6}">
      <dsp:nvSpPr>
        <dsp:cNvPr id="0" name=""/>
        <dsp:cNvSpPr/>
      </dsp:nvSpPr>
      <dsp:spPr>
        <a:xfrm>
          <a:off x="1653589" y="3467991"/>
          <a:ext cx="1124872" cy="36735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K2</a:t>
          </a:r>
        </a:p>
      </dsp:txBody>
      <dsp:txXfrm>
        <a:off x="1664349" y="3478751"/>
        <a:ext cx="1103352" cy="345837"/>
      </dsp:txXfrm>
    </dsp:sp>
    <dsp:sp modelId="{8BB42E84-C061-4BEC-9C05-EA7EAF9374EF}">
      <dsp:nvSpPr>
        <dsp:cNvPr id="0" name=""/>
        <dsp:cNvSpPr/>
      </dsp:nvSpPr>
      <dsp:spPr>
        <a:xfrm>
          <a:off x="1653589" y="3891865"/>
          <a:ext cx="1124872" cy="36735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IIS</a:t>
          </a:r>
        </a:p>
      </dsp:txBody>
      <dsp:txXfrm>
        <a:off x="1664349" y="3902625"/>
        <a:ext cx="1103352" cy="345837"/>
      </dsp:txXfrm>
    </dsp:sp>
    <dsp:sp modelId="{1C091861-9C22-4D0A-8C41-50EDFEAFE013}">
      <dsp:nvSpPr>
        <dsp:cNvPr id="0" name=""/>
        <dsp:cNvSpPr/>
      </dsp:nvSpPr>
      <dsp:spPr>
        <a:xfrm>
          <a:off x="3024528" y="0"/>
          <a:ext cx="1406090" cy="4486275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SharePoint</a:t>
          </a:r>
        </a:p>
      </dsp:txBody>
      <dsp:txXfrm>
        <a:off x="3024528" y="0"/>
        <a:ext cx="1406090" cy="1345882"/>
      </dsp:txXfrm>
    </dsp:sp>
    <dsp:sp modelId="{276423B2-0476-494B-8723-E60B0E95CDEB}">
      <dsp:nvSpPr>
        <dsp:cNvPr id="0" name=""/>
        <dsp:cNvSpPr/>
      </dsp:nvSpPr>
      <dsp:spPr>
        <a:xfrm>
          <a:off x="3165137" y="1346731"/>
          <a:ext cx="1124872" cy="51899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Publishing</a:t>
          </a:r>
        </a:p>
      </dsp:txBody>
      <dsp:txXfrm>
        <a:off x="3180338" y="1361932"/>
        <a:ext cx="1094470" cy="488597"/>
      </dsp:txXfrm>
    </dsp:sp>
    <dsp:sp modelId="{F9E65AF9-F9D4-484B-A0A5-7C3E23E414BB}">
      <dsp:nvSpPr>
        <dsp:cNvPr id="0" name=""/>
        <dsp:cNvSpPr/>
      </dsp:nvSpPr>
      <dsp:spPr>
        <a:xfrm>
          <a:off x="3165137" y="1945576"/>
          <a:ext cx="1124872" cy="51899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Content Migration</a:t>
          </a:r>
        </a:p>
      </dsp:txBody>
      <dsp:txXfrm>
        <a:off x="3180338" y="1960777"/>
        <a:ext cx="1094470" cy="488597"/>
      </dsp:txXfrm>
    </dsp:sp>
    <dsp:sp modelId="{A0333B8B-CD30-45AA-B8DF-4F9E2A39B3F6}">
      <dsp:nvSpPr>
        <dsp:cNvPr id="0" name=""/>
        <dsp:cNvSpPr/>
      </dsp:nvSpPr>
      <dsp:spPr>
        <a:xfrm>
          <a:off x="3165137" y="2544422"/>
          <a:ext cx="1124872" cy="51899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Taxonomy</a:t>
          </a:r>
        </a:p>
      </dsp:txBody>
      <dsp:txXfrm>
        <a:off x="3180338" y="2559623"/>
        <a:ext cx="1094470" cy="488597"/>
      </dsp:txXfrm>
    </dsp:sp>
    <dsp:sp modelId="{41141E04-D4C3-451B-A9C4-81FED37CB1DB}">
      <dsp:nvSpPr>
        <dsp:cNvPr id="0" name=""/>
        <dsp:cNvSpPr/>
      </dsp:nvSpPr>
      <dsp:spPr>
        <a:xfrm>
          <a:off x="3165137" y="3143267"/>
          <a:ext cx="1124872" cy="51899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ULS Logging</a:t>
          </a:r>
        </a:p>
      </dsp:txBody>
      <dsp:txXfrm>
        <a:off x="3180338" y="3158468"/>
        <a:ext cx="1094470" cy="488597"/>
      </dsp:txXfrm>
    </dsp:sp>
    <dsp:sp modelId="{02164B16-0695-48B9-A7EC-04B686291CBA}">
      <dsp:nvSpPr>
        <dsp:cNvPr id="0" name=""/>
        <dsp:cNvSpPr/>
      </dsp:nvSpPr>
      <dsp:spPr>
        <a:xfrm>
          <a:off x="3165137" y="3742113"/>
          <a:ext cx="1124872" cy="51899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InfoPath</a:t>
          </a:r>
        </a:p>
      </dsp:txBody>
      <dsp:txXfrm>
        <a:off x="3180338" y="3757314"/>
        <a:ext cx="1094470" cy="488597"/>
      </dsp:txXfrm>
    </dsp:sp>
    <dsp:sp modelId="{044E68BA-005C-438A-A29C-9EA1D3401609}">
      <dsp:nvSpPr>
        <dsp:cNvPr id="0" name=""/>
        <dsp:cNvSpPr/>
      </dsp:nvSpPr>
      <dsp:spPr>
        <a:xfrm>
          <a:off x="4536076" y="0"/>
          <a:ext cx="1406090" cy="4486275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Accelerators</a:t>
          </a:r>
        </a:p>
      </dsp:txBody>
      <dsp:txXfrm>
        <a:off x="4536076" y="0"/>
        <a:ext cx="1406090" cy="1345882"/>
      </dsp:txXfrm>
    </dsp:sp>
    <dsp:sp modelId="{E493E165-237C-48AA-A575-32422047F93B}">
      <dsp:nvSpPr>
        <dsp:cNvPr id="0" name=""/>
        <dsp:cNvSpPr/>
      </dsp:nvSpPr>
      <dsp:spPr>
        <a:xfrm>
          <a:off x="4676685" y="1346101"/>
          <a:ext cx="1124872" cy="43071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Web</a:t>
          </a:r>
        </a:p>
      </dsp:txBody>
      <dsp:txXfrm>
        <a:off x="4689300" y="1358716"/>
        <a:ext cx="1099642" cy="405489"/>
      </dsp:txXfrm>
    </dsp:sp>
    <dsp:sp modelId="{06B2BFF7-1BCF-4D86-A00B-9497DD0BFF57}">
      <dsp:nvSpPr>
        <dsp:cNvPr id="0" name=""/>
        <dsp:cNvSpPr/>
      </dsp:nvSpPr>
      <dsp:spPr>
        <a:xfrm>
          <a:off x="4676685" y="1843085"/>
          <a:ext cx="1124872" cy="43071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Sugar</a:t>
          </a:r>
        </a:p>
      </dsp:txBody>
      <dsp:txXfrm>
        <a:off x="4689300" y="1855700"/>
        <a:ext cx="1099642" cy="405489"/>
      </dsp:txXfrm>
    </dsp:sp>
    <dsp:sp modelId="{F420486C-633D-4C7B-87CA-E82FD32C354D}">
      <dsp:nvSpPr>
        <dsp:cNvPr id="0" name=""/>
        <dsp:cNvSpPr/>
      </dsp:nvSpPr>
      <dsp:spPr>
        <a:xfrm>
          <a:off x="4676685" y="2340069"/>
          <a:ext cx="1124872" cy="43071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State Machine</a:t>
          </a:r>
        </a:p>
      </dsp:txBody>
      <dsp:txXfrm>
        <a:off x="4689300" y="2352684"/>
        <a:ext cx="1099642" cy="405489"/>
      </dsp:txXfrm>
    </dsp:sp>
    <dsp:sp modelId="{CED9F4F2-318E-4E73-846A-F0E1B20525E9}">
      <dsp:nvSpPr>
        <dsp:cNvPr id="0" name=""/>
        <dsp:cNvSpPr/>
      </dsp:nvSpPr>
      <dsp:spPr>
        <a:xfrm>
          <a:off x="4676685" y="2837054"/>
          <a:ext cx="1124872" cy="43071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Mustache</a:t>
          </a:r>
        </a:p>
      </dsp:txBody>
      <dsp:txXfrm>
        <a:off x="4689300" y="2849669"/>
        <a:ext cx="1099642" cy="405489"/>
      </dsp:txXfrm>
    </dsp:sp>
    <dsp:sp modelId="{A8B88CD1-5E4C-4713-A32D-C684FA1F4B62}">
      <dsp:nvSpPr>
        <dsp:cNvPr id="0" name=""/>
        <dsp:cNvSpPr/>
      </dsp:nvSpPr>
      <dsp:spPr>
        <a:xfrm>
          <a:off x="4676685" y="3334038"/>
          <a:ext cx="1124872" cy="43071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Unit Testing</a:t>
          </a:r>
        </a:p>
      </dsp:txBody>
      <dsp:txXfrm>
        <a:off x="4689300" y="3346653"/>
        <a:ext cx="1099642" cy="405489"/>
      </dsp:txXfrm>
    </dsp:sp>
    <dsp:sp modelId="{26EBB368-2411-49FC-A574-0785C0B496E3}">
      <dsp:nvSpPr>
        <dsp:cNvPr id="0" name=""/>
        <dsp:cNvSpPr/>
      </dsp:nvSpPr>
      <dsp:spPr>
        <a:xfrm>
          <a:off x="4676685" y="3831022"/>
          <a:ext cx="1124872" cy="43071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Utility</a:t>
          </a:r>
        </a:p>
      </dsp:txBody>
      <dsp:txXfrm>
        <a:off x="4689300" y="3843637"/>
        <a:ext cx="1099642" cy="4054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chitecture+Icon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Sleepyhead</dc:creator>
  <cp:keywords/>
  <dc:description/>
  <cp:lastModifiedBy>Windows User</cp:lastModifiedBy>
  <cp:revision>37</cp:revision>
  <dcterms:created xsi:type="dcterms:W3CDTF">2013-09-04T01:46:00Z</dcterms:created>
  <dcterms:modified xsi:type="dcterms:W3CDTF">2013-09-04T20:57:00Z</dcterms:modified>
</cp:coreProperties>
</file>